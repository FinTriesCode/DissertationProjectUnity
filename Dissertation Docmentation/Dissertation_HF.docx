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A65F6E" w14:textId="77777777" w:rsidR="002C38C3" w:rsidRDefault="002C38C3" w:rsidP="002C38C3">
      <w:pPr>
        <w:jc w:val="center"/>
        <w:rPr>
          <w:rFonts w:cs="Arial"/>
          <w:sz w:val="36"/>
          <w:szCs w:val="36"/>
        </w:rPr>
      </w:pPr>
    </w:p>
    <w:p w14:paraId="1FED50E4" w14:textId="77777777" w:rsidR="002C38C3" w:rsidRDefault="002C38C3" w:rsidP="002C38C3">
      <w:pPr>
        <w:jc w:val="center"/>
        <w:rPr>
          <w:rFonts w:cs="Arial"/>
          <w:sz w:val="36"/>
          <w:szCs w:val="36"/>
        </w:rPr>
      </w:pPr>
    </w:p>
    <w:p w14:paraId="66CFE87D" w14:textId="77777777" w:rsidR="002C38C3" w:rsidRDefault="002C38C3" w:rsidP="002C38C3">
      <w:pPr>
        <w:jc w:val="center"/>
        <w:rPr>
          <w:rFonts w:cs="Arial"/>
          <w:sz w:val="36"/>
          <w:szCs w:val="36"/>
        </w:rPr>
      </w:pPr>
    </w:p>
    <w:p w14:paraId="53FC4BA2" w14:textId="6D8BDFE0" w:rsidR="005059AF" w:rsidRDefault="002C38C3" w:rsidP="002C38C3">
      <w:pPr>
        <w:jc w:val="center"/>
        <w:rPr>
          <w:rFonts w:cs="Arial"/>
          <w:sz w:val="32"/>
          <w:szCs w:val="32"/>
        </w:rPr>
      </w:pPr>
      <w:r w:rsidRPr="002C38C3">
        <w:rPr>
          <w:rFonts w:cs="Arial"/>
          <w:sz w:val="32"/>
          <w:szCs w:val="32"/>
        </w:rPr>
        <w:t xml:space="preserve">Evaluating the </w:t>
      </w:r>
      <w:r w:rsidR="00D11E6F">
        <w:rPr>
          <w:rFonts w:cs="Arial"/>
          <w:sz w:val="32"/>
          <w:szCs w:val="32"/>
        </w:rPr>
        <w:t>E</w:t>
      </w:r>
      <w:r w:rsidRPr="002C38C3">
        <w:rPr>
          <w:rFonts w:cs="Arial"/>
          <w:sz w:val="32"/>
          <w:szCs w:val="32"/>
        </w:rPr>
        <w:t xml:space="preserve">ffect of </w:t>
      </w:r>
      <w:r w:rsidR="00D11E6F">
        <w:rPr>
          <w:rFonts w:cs="Arial"/>
          <w:sz w:val="32"/>
          <w:szCs w:val="32"/>
        </w:rPr>
        <w:t>P</w:t>
      </w:r>
      <w:r w:rsidRPr="002C38C3">
        <w:rPr>
          <w:rFonts w:cs="Arial"/>
          <w:sz w:val="32"/>
          <w:szCs w:val="32"/>
        </w:rPr>
        <w:t xml:space="preserve">rocedural </w:t>
      </w:r>
      <w:r w:rsidR="00D11E6F">
        <w:rPr>
          <w:rFonts w:cs="Arial"/>
          <w:sz w:val="32"/>
          <w:szCs w:val="32"/>
        </w:rPr>
        <w:t>L</w:t>
      </w:r>
      <w:r w:rsidRPr="002C38C3">
        <w:rPr>
          <w:rFonts w:cs="Arial"/>
          <w:sz w:val="32"/>
          <w:szCs w:val="32"/>
        </w:rPr>
        <w:t xml:space="preserve">evel </w:t>
      </w:r>
      <w:r w:rsidR="00D11E6F">
        <w:rPr>
          <w:rFonts w:cs="Arial"/>
          <w:sz w:val="32"/>
          <w:szCs w:val="32"/>
        </w:rPr>
        <w:t>G</w:t>
      </w:r>
      <w:r w:rsidRPr="002C38C3">
        <w:rPr>
          <w:rFonts w:cs="Arial"/>
          <w:sz w:val="32"/>
          <w:szCs w:val="32"/>
        </w:rPr>
        <w:t xml:space="preserve">eneration on </w:t>
      </w:r>
      <w:r w:rsidR="00D11E6F">
        <w:rPr>
          <w:rFonts w:cs="Arial"/>
          <w:sz w:val="32"/>
          <w:szCs w:val="32"/>
        </w:rPr>
        <w:t>M</w:t>
      </w:r>
      <w:r w:rsidRPr="002C38C3">
        <w:rPr>
          <w:rFonts w:cs="Arial"/>
          <w:sz w:val="32"/>
          <w:szCs w:val="32"/>
        </w:rPr>
        <w:t>ovement-</w:t>
      </w:r>
      <w:r w:rsidR="00D11E6F">
        <w:rPr>
          <w:rFonts w:cs="Arial"/>
          <w:sz w:val="32"/>
          <w:szCs w:val="32"/>
        </w:rPr>
        <w:t>B</w:t>
      </w:r>
      <w:r w:rsidRPr="002C38C3">
        <w:rPr>
          <w:rFonts w:cs="Arial"/>
          <w:sz w:val="32"/>
          <w:szCs w:val="32"/>
        </w:rPr>
        <w:t xml:space="preserve">ased </w:t>
      </w:r>
      <w:r w:rsidR="00D11E6F">
        <w:rPr>
          <w:rFonts w:cs="Arial"/>
          <w:sz w:val="32"/>
          <w:szCs w:val="32"/>
        </w:rPr>
        <w:t>G</w:t>
      </w:r>
      <w:r w:rsidRPr="002C38C3">
        <w:rPr>
          <w:rFonts w:cs="Arial"/>
          <w:sz w:val="32"/>
          <w:szCs w:val="32"/>
        </w:rPr>
        <w:t xml:space="preserve">ameplay </w:t>
      </w:r>
      <w:r w:rsidR="00D11E6F">
        <w:rPr>
          <w:rFonts w:cs="Arial"/>
          <w:sz w:val="32"/>
          <w:szCs w:val="32"/>
        </w:rPr>
        <w:t>M</w:t>
      </w:r>
      <w:r w:rsidRPr="002C38C3">
        <w:rPr>
          <w:rFonts w:cs="Arial"/>
          <w:sz w:val="32"/>
          <w:szCs w:val="32"/>
        </w:rPr>
        <w:t>echanics</w:t>
      </w:r>
    </w:p>
    <w:p w14:paraId="76B9D355" w14:textId="5570D469" w:rsidR="009A38F9" w:rsidRPr="002C38C3" w:rsidRDefault="009A38F9" w:rsidP="002C38C3">
      <w:pPr>
        <w:jc w:val="center"/>
        <w:rPr>
          <w:rFonts w:cs="Arial"/>
          <w:sz w:val="32"/>
          <w:szCs w:val="32"/>
        </w:rPr>
      </w:pPr>
      <w:r>
        <w:rPr>
          <w:rFonts w:cs="Arial"/>
          <w:sz w:val="32"/>
          <w:szCs w:val="32"/>
        </w:rPr>
        <w:t>Harry Findlay</w:t>
      </w:r>
    </w:p>
    <w:p w14:paraId="75C82B32" w14:textId="303912DF" w:rsidR="002C38C3" w:rsidRDefault="002C38C3" w:rsidP="002C38C3">
      <w:pPr>
        <w:jc w:val="center"/>
        <w:rPr>
          <w:rFonts w:cs="Arial"/>
          <w:sz w:val="32"/>
          <w:szCs w:val="32"/>
        </w:rPr>
      </w:pPr>
      <w:r w:rsidRPr="002C38C3">
        <w:rPr>
          <w:rFonts w:cs="Arial"/>
          <w:sz w:val="32"/>
          <w:szCs w:val="32"/>
        </w:rPr>
        <w:t>BSc (Hon) Computer Game Applications Development, 2025</w:t>
      </w:r>
    </w:p>
    <w:p w14:paraId="3771D621" w14:textId="77777777" w:rsidR="002C38C3" w:rsidRDefault="002C38C3" w:rsidP="002C38C3">
      <w:pPr>
        <w:jc w:val="center"/>
        <w:rPr>
          <w:rFonts w:cs="Arial"/>
          <w:sz w:val="32"/>
          <w:szCs w:val="32"/>
        </w:rPr>
      </w:pPr>
    </w:p>
    <w:p w14:paraId="4FC5D6F9" w14:textId="77777777" w:rsidR="002C38C3" w:rsidRDefault="002C38C3" w:rsidP="002C38C3">
      <w:pPr>
        <w:jc w:val="center"/>
        <w:rPr>
          <w:rFonts w:cs="Arial"/>
          <w:sz w:val="32"/>
          <w:szCs w:val="32"/>
        </w:rPr>
      </w:pPr>
    </w:p>
    <w:p w14:paraId="4DA371F5" w14:textId="77777777" w:rsidR="002C38C3" w:rsidRDefault="002C38C3" w:rsidP="002C38C3">
      <w:pPr>
        <w:jc w:val="center"/>
        <w:rPr>
          <w:rFonts w:cs="Arial"/>
          <w:sz w:val="32"/>
          <w:szCs w:val="32"/>
        </w:rPr>
      </w:pPr>
    </w:p>
    <w:p w14:paraId="4654F8E2" w14:textId="77777777" w:rsidR="002C38C3" w:rsidRDefault="002C38C3" w:rsidP="002C38C3">
      <w:pPr>
        <w:jc w:val="center"/>
        <w:rPr>
          <w:rFonts w:cs="Arial"/>
          <w:sz w:val="32"/>
          <w:szCs w:val="32"/>
        </w:rPr>
      </w:pPr>
    </w:p>
    <w:p w14:paraId="64D4B139" w14:textId="77777777" w:rsidR="002C38C3" w:rsidRDefault="002C38C3" w:rsidP="002C38C3">
      <w:pPr>
        <w:jc w:val="center"/>
        <w:rPr>
          <w:rFonts w:cs="Arial"/>
          <w:sz w:val="32"/>
          <w:szCs w:val="32"/>
        </w:rPr>
      </w:pPr>
    </w:p>
    <w:p w14:paraId="62003BC9" w14:textId="77777777" w:rsidR="002C38C3" w:rsidRDefault="002C38C3" w:rsidP="002C38C3">
      <w:pPr>
        <w:jc w:val="center"/>
        <w:rPr>
          <w:rFonts w:cs="Arial"/>
          <w:sz w:val="32"/>
          <w:szCs w:val="32"/>
        </w:rPr>
      </w:pPr>
    </w:p>
    <w:p w14:paraId="7EF521F8" w14:textId="77777777" w:rsidR="002C38C3" w:rsidRDefault="002C38C3" w:rsidP="002C38C3">
      <w:pPr>
        <w:jc w:val="center"/>
        <w:rPr>
          <w:rFonts w:cs="Arial"/>
          <w:sz w:val="32"/>
          <w:szCs w:val="32"/>
        </w:rPr>
      </w:pPr>
    </w:p>
    <w:p w14:paraId="329E402C" w14:textId="77777777" w:rsidR="002C38C3" w:rsidRDefault="002C38C3" w:rsidP="002C38C3">
      <w:pPr>
        <w:jc w:val="center"/>
        <w:rPr>
          <w:rFonts w:cs="Arial"/>
          <w:sz w:val="32"/>
          <w:szCs w:val="32"/>
        </w:rPr>
      </w:pPr>
    </w:p>
    <w:p w14:paraId="252FB819" w14:textId="77777777" w:rsidR="002C38C3" w:rsidRDefault="002C38C3" w:rsidP="002C38C3">
      <w:pPr>
        <w:jc w:val="center"/>
        <w:rPr>
          <w:rFonts w:cs="Arial"/>
          <w:sz w:val="32"/>
          <w:szCs w:val="32"/>
        </w:rPr>
      </w:pPr>
    </w:p>
    <w:p w14:paraId="17A4929F" w14:textId="77777777" w:rsidR="002C38C3" w:rsidRDefault="002C38C3" w:rsidP="002C38C3">
      <w:pPr>
        <w:jc w:val="center"/>
        <w:rPr>
          <w:rFonts w:cs="Arial"/>
          <w:sz w:val="32"/>
          <w:szCs w:val="32"/>
        </w:rPr>
      </w:pPr>
    </w:p>
    <w:p w14:paraId="646DBFEA" w14:textId="77777777" w:rsidR="002C38C3" w:rsidRDefault="002C38C3" w:rsidP="002C38C3">
      <w:pPr>
        <w:jc w:val="center"/>
        <w:rPr>
          <w:rFonts w:cs="Arial"/>
          <w:sz w:val="32"/>
          <w:szCs w:val="32"/>
        </w:rPr>
      </w:pPr>
    </w:p>
    <w:p w14:paraId="79685089" w14:textId="77777777" w:rsidR="002C38C3" w:rsidRDefault="002C38C3" w:rsidP="002C38C3">
      <w:pPr>
        <w:jc w:val="center"/>
        <w:rPr>
          <w:rFonts w:cs="Arial"/>
          <w:sz w:val="32"/>
          <w:szCs w:val="32"/>
        </w:rPr>
      </w:pPr>
    </w:p>
    <w:p w14:paraId="7580C74A" w14:textId="77777777" w:rsidR="002C38C3" w:rsidRDefault="002C38C3" w:rsidP="002C38C3">
      <w:pPr>
        <w:jc w:val="center"/>
        <w:rPr>
          <w:rFonts w:cs="Arial"/>
          <w:sz w:val="32"/>
          <w:szCs w:val="32"/>
        </w:rPr>
      </w:pPr>
    </w:p>
    <w:p w14:paraId="51A9B58A" w14:textId="77777777" w:rsidR="002C38C3" w:rsidRDefault="002C38C3" w:rsidP="002C38C3">
      <w:pPr>
        <w:jc w:val="center"/>
        <w:rPr>
          <w:rFonts w:cs="Arial"/>
          <w:sz w:val="32"/>
          <w:szCs w:val="32"/>
        </w:rPr>
      </w:pPr>
    </w:p>
    <w:p w14:paraId="6327F730" w14:textId="4F63416D" w:rsidR="002C38C3" w:rsidRDefault="002C38C3" w:rsidP="002C38C3">
      <w:pPr>
        <w:jc w:val="right"/>
        <w:rPr>
          <w:rFonts w:cs="Arial"/>
          <w:sz w:val="32"/>
          <w:szCs w:val="32"/>
        </w:rPr>
      </w:pPr>
      <w:r>
        <w:rPr>
          <w:rFonts w:cs="Arial"/>
          <w:sz w:val="32"/>
          <w:szCs w:val="32"/>
        </w:rPr>
        <w:t>School of Design and Informatics</w:t>
      </w:r>
    </w:p>
    <w:p w14:paraId="65FE4673" w14:textId="7417B31D" w:rsidR="002C38C3" w:rsidRDefault="002C38C3" w:rsidP="002C38C3">
      <w:pPr>
        <w:jc w:val="right"/>
        <w:rPr>
          <w:rFonts w:cs="Arial"/>
          <w:sz w:val="32"/>
          <w:szCs w:val="32"/>
        </w:rPr>
      </w:pPr>
      <w:r>
        <w:rPr>
          <w:rFonts w:cs="Arial"/>
          <w:sz w:val="32"/>
          <w:szCs w:val="32"/>
        </w:rPr>
        <w:t>Abertay University</w:t>
      </w:r>
    </w:p>
    <w:p w14:paraId="43BD8EEE" w14:textId="1E54664A" w:rsidR="002C38C3" w:rsidRDefault="006640A3">
      <w:pPr>
        <w:rPr>
          <w:rFonts w:cs="Arial"/>
          <w:sz w:val="32"/>
          <w:szCs w:val="32"/>
        </w:rPr>
      </w:pPr>
      <w:r>
        <w:rPr>
          <w:rFonts w:cs="Arial"/>
          <w:noProof/>
          <w:sz w:val="32"/>
          <w:szCs w:val="32"/>
        </w:rPr>
        <mc:AlternateContent>
          <mc:Choice Requires="wps">
            <w:drawing>
              <wp:anchor distT="0" distB="0" distL="114300" distR="114300" simplePos="0" relativeHeight="251659264" behindDoc="0" locked="0" layoutInCell="1" allowOverlap="1" wp14:anchorId="26E4E8B2" wp14:editId="5109EF81">
                <wp:simplePos x="0" y="0"/>
                <wp:positionH relativeFrom="column">
                  <wp:posOffset>5429250</wp:posOffset>
                </wp:positionH>
                <wp:positionV relativeFrom="paragraph">
                  <wp:posOffset>337185</wp:posOffset>
                </wp:positionV>
                <wp:extent cx="495300" cy="457200"/>
                <wp:effectExtent l="0" t="0" r="19050" b="19050"/>
                <wp:wrapNone/>
                <wp:docPr id="1155498860"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E0293A" id="Rectangle 1" o:spid="_x0000_s1026" style="position:absolute;margin-left:427.5pt;margin-top:26.55pt;width:3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" fillcolor="white [3212]" strokecolor="white [3212]" strokeweight="1pt"/>
            </w:pict>
          </mc:Fallback>
        </mc:AlternateContent>
      </w:r>
      <w:r w:rsidR="002C38C3">
        <w:rPr>
          <w:rFonts w:cs="Arial"/>
          <w:sz w:val="32"/>
          <w:szCs w:val="32"/>
        </w:rPr>
        <w:br w:type="page"/>
      </w:r>
    </w:p>
    <w:sdt>
      <w:sdtPr>
        <w:rPr>
          <w:rFonts w:asciiTheme="minorHAnsi" w:eastAsiaTheme="minorHAnsi" w:hAnsiTheme="minorHAnsi" w:cstheme="minorBidi"/>
          <w:color w:val="auto"/>
          <w:kern w:val="2"/>
          <w:sz w:val="22"/>
          <w:szCs w:val="22"/>
          <w:lang w:val="en-GB"/>
          <w14:ligatures w14:val="standardContextual"/>
        </w:rPr>
        <w:id w:val="266194317"/>
        <w:docPartObj>
          <w:docPartGallery w:val="Table of Contents"/>
          <w:docPartUnique/>
        </w:docPartObj>
      </w:sdtPr>
      <w:sdtEndPr>
        <w:rPr>
          <w:b/>
          <w:bCs/>
          <w:noProof/>
        </w:rPr>
      </w:sdtEndPr>
      <w:sdtContent>
        <w:p w14:paraId="3F5BC46C" w14:textId="3DCA6A0F" w:rsidR="002C38C3" w:rsidRDefault="002C38C3">
          <w:pPr>
            <w:pStyle w:val="TOCHeading"/>
          </w:pPr>
          <w:r>
            <w:t>Contents</w:t>
          </w:r>
        </w:p>
        <w:p w14:paraId="2F2596E6" w14:textId="7F9BC63F" w:rsidR="00BF4B4D" w:rsidRDefault="002C38C3">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96491966" w:history="1">
            <w:r w:rsidR="00BF4B4D" w:rsidRPr="0085125B">
              <w:rPr>
                <w:rStyle w:val="Hyperlink"/>
                <w:noProof/>
              </w:rPr>
              <w:t>Table of Figures</w:t>
            </w:r>
            <w:r w:rsidR="00BF4B4D">
              <w:rPr>
                <w:noProof/>
                <w:webHidden/>
              </w:rPr>
              <w:tab/>
            </w:r>
            <w:r w:rsidR="00BF4B4D">
              <w:rPr>
                <w:noProof/>
                <w:webHidden/>
              </w:rPr>
              <w:fldChar w:fldCharType="begin"/>
            </w:r>
            <w:r w:rsidR="00BF4B4D">
              <w:rPr>
                <w:noProof/>
                <w:webHidden/>
              </w:rPr>
              <w:instrText xml:space="preserve"> PAGEREF _Toc196491966 \h </w:instrText>
            </w:r>
            <w:r w:rsidR="00BF4B4D">
              <w:rPr>
                <w:noProof/>
                <w:webHidden/>
              </w:rPr>
            </w:r>
            <w:r w:rsidR="00BF4B4D">
              <w:rPr>
                <w:noProof/>
                <w:webHidden/>
              </w:rPr>
              <w:fldChar w:fldCharType="separate"/>
            </w:r>
            <w:r w:rsidR="00BF4B4D">
              <w:rPr>
                <w:noProof/>
                <w:webHidden/>
              </w:rPr>
              <w:t>4</w:t>
            </w:r>
            <w:r w:rsidR="00BF4B4D">
              <w:rPr>
                <w:noProof/>
                <w:webHidden/>
              </w:rPr>
              <w:fldChar w:fldCharType="end"/>
            </w:r>
          </w:hyperlink>
        </w:p>
        <w:p w14:paraId="501AD05E" w14:textId="4FC1235F" w:rsidR="00BF4B4D" w:rsidRDefault="00BF4B4D">
          <w:pPr>
            <w:pStyle w:val="TOC1"/>
            <w:tabs>
              <w:tab w:val="right" w:leader="dot" w:pos="9016"/>
            </w:tabs>
            <w:rPr>
              <w:rFonts w:eastAsiaTheme="minorEastAsia"/>
              <w:noProof/>
              <w:sz w:val="24"/>
              <w:szCs w:val="24"/>
              <w:lang w:eastAsia="en-GB"/>
            </w:rPr>
          </w:pPr>
          <w:hyperlink w:anchor="_Toc196491967" w:history="1">
            <w:r w:rsidRPr="0085125B">
              <w:rPr>
                <w:rStyle w:val="Hyperlink"/>
                <w:noProof/>
              </w:rPr>
              <w:t>Table of Tables</w:t>
            </w:r>
            <w:r>
              <w:rPr>
                <w:noProof/>
                <w:webHidden/>
              </w:rPr>
              <w:tab/>
            </w:r>
            <w:r>
              <w:rPr>
                <w:noProof/>
                <w:webHidden/>
              </w:rPr>
              <w:fldChar w:fldCharType="begin"/>
            </w:r>
            <w:r>
              <w:rPr>
                <w:noProof/>
                <w:webHidden/>
              </w:rPr>
              <w:instrText xml:space="preserve"> PAGEREF _Toc196491967 \h </w:instrText>
            </w:r>
            <w:r>
              <w:rPr>
                <w:noProof/>
                <w:webHidden/>
              </w:rPr>
            </w:r>
            <w:r>
              <w:rPr>
                <w:noProof/>
                <w:webHidden/>
              </w:rPr>
              <w:fldChar w:fldCharType="separate"/>
            </w:r>
            <w:r>
              <w:rPr>
                <w:noProof/>
                <w:webHidden/>
              </w:rPr>
              <w:t>4</w:t>
            </w:r>
            <w:r>
              <w:rPr>
                <w:noProof/>
                <w:webHidden/>
              </w:rPr>
              <w:fldChar w:fldCharType="end"/>
            </w:r>
          </w:hyperlink>
        </w:p>
        <w:p w14:paraId="2FB885AF" w14:textId="7AD3F253" w:rsidR="00BF4B4D" w:rsidRDefault="00BF4B4D">
          <w:pPr>
            <w:pStyle w:val="TOC1"/>
            <w:tabs>
              <w:tab w:val="right" w:leader="dot" w:pos="9016"/>
            </w:tabs>
            <w:rPr>
              <w:rFonts w:eastAsiaTheme="minorEastAsia"/>
              <w:noProof/>
              <w:sz w:val="24"/>
              <w:szCs w:val="24"/>
              <w:lang w:eastAsia="en-GB"/>
            </w:rPr>
          </w:pPr>
          <w:hyperlink w:anchor="_Toc196491968" w:history="1">
            <w:r w:rsidRPr="0085125B">
              <w:rPr>
                <w:rStyle w:val="Hyperlink"/>
                <w:noProof/>
              </w:rPr>
              <w:t>Acknowledgements</w:t>
            </w:r>
            <w:r>
              <w:rPr>
                <w:noProof/>
                <w:webHidden/>
              </w:rPr>
              <w:tab/>
            </w:r>
            <w:r>
              <w:rPr>
                <w:noProof/>
                <w:webHidden/>
              </w:rPr>
              <w:fldChar w:fldCharType="begin"/>
            </w:r>
            <w:r>
              <w:rPr>
                <w:noProof/>
                <w:webHidden/>
              </w:rPr>
              <w:instrText xml:space="preserve"> PAGEREF _Toc196491968 \h </w:instrText>
            </w:r>
            <w:r>
              <w:rPr>
                <w:noProof/>
                <w:webHidden/>
              </w:rPr>
            </w:r>
            <w:r>
              <w:rPr>
                <w:noProof/>
                <w:webHidden/>
              </w:rPr>
              <w:fldChar w:fldCharType="separate"/>
            </w:r>
            <w:r>
              <w:rPr>
                <w:noProof/>
                <w:webHidden/>
              </w:rPr>
              <w:t>5</w:t>
            </w:r>
            <w:r>
              <w:rPr>
                <w:noProof/>
                <w:webHidden/>
              </w:rPr>
              <w:fldChar w:fldCharType="end"/>
            </w:r>
          </w:hyperlink>
        </w:p>
        <w:p w14:paraId="54ED54C1" w14:textId="41619730" w:rsidR="00BF4B4D" w:rsidRDefault="00BF4B4D">
          <w:pPr>
            <w:pStyle w:val="TOC1"/>
            <w:tabs>
              <w:tab w:val="right" w:leader="dot" w:pos="9016"/>
            </w:tabs>
            <w:rPr>
              <w:rFonts w:eastAsiaTheme="minorEastAsia"/>
              <w:noProof/>
              <w:sz w:val="24"/>
              <w:szCs w:val="24"/>
              <w:lang w:eastAsia="en-GB"/>
            </w:rPr>
          </w:pPr>
          <w:hyperlink w:anchor="_Toc196491969" w:history="1">
            <w:r w:rsidRPr="0085125B">
              <w:rPr>
                <w:rStyle w:val="Hyperlink"/>
                <w:noProof/>
              </w:rPr>
              <w:t>Abstract</w:t>
            </w:r>
            <w:r>
              <w:rPr>
                <w:noProof/>
                <w:webHidden/>
              </w:rPr>
              <w:tab/>
            </w:r>
            <w:r>
              <w:rPr>
                <w:noProof/>
                <w:webHidden/>
              </w:rPr>
              <w:fldChar w:fldCharType="begin"/>
            </w:r>
            <w:r>
              <w:rPr>
                <w:noProof/>
                <w:webHidden/>
              </w:rPr>
              <w:instrText xml:space="preserve"> PAGEREF _Toc196491969 \h </w:instrText>
            </w:r>
            <w:r>
              <w:rPr>
                <w:noProof/>
                <w:webHidden/>
              </w:rPr>
            </w:r>
            <w:r>
              <w:rPr>
                <w:noProof/>
                <w:webHidden/>
              </w:rPr>
              <w:fldChar w:fldCharType="separate"/>
            </w:r>
            <w:r>
              <w:rPr>
                <w:noProof/>
                <w:webHidden/>
              </w:rPr>
              <w:t>5</w:t>
            </w:r>
            <w:r>
              <w:rPr>
                <w:noProof/>
                <w:webHidden/>
              </w:rPr>
              <w:fldChar w:fldCharType="end"/>
            </w:r>
          </w:hyperlink>
        </w:p>
        <w:p w14:paraId="2FD94336" w14:textId="6CEF71DD" w:rsidR="00BF4B4D" w:rsidRDefault="00BF4B4D">
          <w:pPr>
            <w:pStyle w:val="TOC2"/>
            <w:tabs>
              <w:tab w:val="right" w:leader="dot" w:pos="9016"/>
            </w:tabs>
            <w:rPr>
              <w:rFonts w:eastAsiaTheme="minorEastAsia"/>
              <w:noProof/>
              <w:sz w:val="24"/>
              <w:szCs w:val="24"/>
              <w:lang w:eastAsia="en-GB"/>
            </w:rPr>
          </w:pPr>
          <w:hyperlink w:anchor="_Toc196491970" w:history="1">
            <w:r w:rsidRPr="0085125B">
              <w:rPr>
                <w:rStyle w:val="Hyperlink"/>
                <w:noProof/>
              </w:rPr>
              <w:t>Context:</w:t>
            </w:r>
            <w:r>
              <w:rPr>
                <w:noProof/>
                <w:webHidden/>
              </w:rPr>
              <w:tab/>
            </w:r>
            <w:r>
              <w:rPr>
                <w:noProof/>
                <w:webHidden/>
              </w:rPr>
              <w:fldChar w:fldCharType="begin"/>
            </w:r>
            <w:r>
              <w:rPr>
                <w:noProof/>
                <w:webHidden/>
              </w:rPr>
              <w:instrText xml:space="preserve"> PAGEREF _Toc196491970 \h </w:instrText>
            </w:r>
            <w:r>
              <w:rPr>
                <w:noProof/>
                <w:webHidden/>
              </w:rPr>
            </w:r>
            <w:r>
              <w:rPr>
                <w:noProof/>
                <w:webHidden/>
              </w:rPr>
              <w:fldChar w:fldCharType="separate"/>
            </w:r>
            <w:r>
              <w:rPr>
                <w:noProof/>
                <w:webHidden/>
              </w:rPr>
              <w:t>5</w:t>
            </w:r>
            <w:r>
              <w:rPr>
                <w:noProof/>
                <w:webHidden/>
              </w:rPr>
              <w:fldChar w:fldCharType="end"/>
            </w:r>
          </w:hyperlink>
        </w:p>
        <w:p w14:paraId="3CF432F4" w14:textId="3A384CFA" w:rsidR="00BF4B4D" w:rsidRDefault="00BF4B4D">
          <w:pPr>
            <w:pStyle w:val="TOC2"/>
            <w:tabs>
              <w:tab w:val="right" w:leader="dot" w:pos="9016"/>
            </w:tabs>
            <w:rPr>
              <w:rFonts w:eastAsiaTheme="minorEastAsia"/>
              <w:noProof/>
              <w:sz w:val="24"/>
              <w:szCs w:val="24"/>
              <w:lang w:eastAsia="en-GB"/>
            </w:rPr>
          </w:pPr>
          <w:hyperlink w:anchor="_Toc196491971" w:history="1">
            <w:r w:rsidRPr="0085125B">
              <w:rPr>
                <w:rStyle w:val="Hyperlink"/>
                <w:noProof/>
              </w:rPr>
              <w:t>Aim:</w:t>
            </w:r>
            <w:r>
              <w:rPr>
                <w:noProof/>
                <w:webHidden/>
              </w:rPr>
              <w:tab/>
            </w:r>
            <w:r>
              <w:rPr>
                <w:noProof/>
                <w:webHidden/>
              </w:rPr>
              <w:fldChar w:fldCharType="begin"/>
            </w:r>
            <w:r>
              <w:rPr>
                <w:noProof/>
                <w:webHidden/>
              </w:rPr>
              <w:instrText xml:space="preserve"> PAGEREF _Toc196491971 \h </w:instrText>
            </w:r>
            <w:r>
              <w:rPr>
                <w:noProof/>
                <w:webHidden/>
              </w:rPr>
            </w:r>
            <w:r>
              <w:rPr>
                <w:noProof/>
                <w:webHidden/>
              </w:rPr>
              <w:fldChar w:fldCharType="separate"/>
            </w:r>
            <w:r>
              <w:rPr>
                <w:noProof/>
                <w:webHidden/>
              </w:rPr>
              <w:t>5</w:t>
            </w:r>
            <w:r>
              <w:rPr>
                <w:noProof/>
                <w:webHidden/>
              </w:rPr>
              <w:fldChar w:fldCharType="end"/>
            </w:r>
          </w:hyperlink>
        </w:p>
        <w:p w14:paraId="7F53874A" w14:textId="258A0FFF" w:rsidR="00BF4B4D" w:rsidRDefault="00BF4B4D">
          <w:pPr>
            <w:pStyle w:val="TOC2"/>
            <w:tabs>
              <w:tab w:val="right" w:leader="dot" w:pos="9016"/>
            </w:tabs>
            <w:rPr>
              <w:rFonts w:eastAsiaTheme="minorEastAsia"/>
              <w:noProof/>
              <w:sz w:val="24"/>
              <w:szCs w:val="24"/>
              <w:lang w:eastAsia="en-GB"/>
            </w:rPr>
          </w:pPr>
          <w:hyperlink w:anchor="_Toc196491972" w:history="1">
            <w:r w:rsidRPr="0085125B">
              <w:rPr>
                <w:rStyle w:val="Hyperlink"/>
                <w:noProof/>
              </w:rPr>
              <w:t>Method:</w:t>
            </w:r>
            <w:r>
              <w:rPr>
                <w:noProof/>
                <w:webHidden/>
              </w:rPr>
              <w:tab/>
            </w:r>
            <w:r>
              <w:rPr>
                <w:noProof/>
                <w:webHidden/>
              </w:rPr>
              <w:fldChar w:fldCharType="begin"/>
            </w:r>
            <w:r>
              <w:rPr>
                <w:noProof/>
                <w:webHidden/>
              </w:rPr>
              <w:instrText xml:space="preserve"> PAGEREF _Toc196491972 \h </w:instrText>
            </w:r>
            <w:r>
              <w:rPr>
                <w:noProof/>
                <w:webHidden/>
              </w:rPr>
            </w:r>
            <w:r>
              <w:rPr>
                <w:noProof/>
                <w:webHidden/>
              </w:rPr>
              <w:fldChar w:fldCharType="separate"/>
            </w:r>
            <w:r>
              <w:rPr>
                <w:noProof/>
                <w:webHidden/>
              </w:rPr>
              <w:t>5</w:t>
            </w:r>
            <w:r>
              <w:rPr>
                <w:noProof/>
                <w:webHidden/>
              </w:rPr>
              <w:fldChar w:fldCharType="end"/>
            </w:r>
          </w:hyperlink>
        </w:p>
        <w:p w14:paraId="427A1B1E" w14:textId="234559B1" w:rsidR="00BF4B4D" w:rsidRDefault="00BF4B4D">
          <w:pPr>
            <w:pStyle w:val="TOC2"/>
            <w:tabs>
              <w:tab w:val="right" w:leader="dot" w:pos="9016"/>
            </w:tabs>
            <w:rPr>
              <w:rFonts w:eastAsiaTheme="minorEastAsia"/>
              <w:noProof/>
              <w:sz w:val="24"/>
              <w:szCs w:val="24"/>
              <w:lang w:eastAsia="en-GB"/>
            </w:rPr>
          </w:pPr>
          <w:hyperlink w:anchor="_Toc196491973" w:history="1">
            <w:r w:rsidRPr="0085125B">
              <w:rPr>
                <w:rStyle w:val="Hyperlink"/>
                <w:noProof/>
              </w:rPr>
              <w:t>Results:</w:t>
            </w:r>
            <w:r>
              <w:rPr>
                <w:noProof/>
                <w:webHidden/>
              </w:rPr>
              <w:tab/>
            </w:r>
            <w:r>
              <w:rPr>
                <w:noProof/>
                <w:webHidden/>
              </w:rPr>
              <w:fldChar w:fldCharType="begin"/>
            </w:r>
            <w:r>
              <w:rPr>
                <w:noProof/>
                <w:webHidden/>
              </w:rPr>
              <w:instrText xml:space="preserve"> PAGEREF _Toc196491973 \h </w:instrText>
            </w:r>
            <w:r>
              <w:rPr>
                <w:noProof/>
                <w:webHidden/>
              </w:rPr>
            </w:r>
            <w:r>
              <w:rPr>
                <w:noProof/>
                <w:webHidden/>
              </w:rPr>
              <w:fldChar w:fldCharType="separate"/>
            </w:r>
            <w:r>
              <w:rPr>
                <w:noProof/>
                <w:webHidden/>
              </w:rPr>
              <w:t>5</w:t>
            </w:r>
            <w:r>
              <w:rPr>
                <w:noProof/>
                <w:webHidden/>
              </w:rPr>
              <w:fldChar w:fldCharType="end"/>
            </w:r>
          </w:hyperlink>
        </w:p>
        <w:p w14:paraId="616F23B1" w14:textId="3E62853E" w:rsidR="00BF4B4D" w:rsidRDefault="00BF4B4D">
          <w:pPr>
            <w:pStyle w:val="TOC2"/>
            <w:tabs>
              <w:tab w:val="right" w:leader="dot" w:pos="9016"/>
            </w:tabs>
            <w:rPr>
              <w:rFonts w:eastAsiaTheme="minorEastAsia"/>
              <w:noProof/>
              <w:sz w:val="24"/>
              <w:szCs w:val="24"/>
              <w:lang w:eastAsia="en-GB"/>
            </w:rPr>
          </w:pPr>
          <w:hyperlink w:anchor="_Toc196491974" w:history="1">
            <w:r w:rsidRPr="0085125B">
              <w:rPr>
                <w:rStyle w:val="Hyperlink"/>
                <w:noProof/>
              </w:rPr>
              <w:t>Conclusion:</w:t>
            </w:r>
            <w:r>
              <w:rPr>
                <w:noProof/>
                <w:webHidden/>
              </w:rPr>
              <w:tab/>
            </w:r>
            <w:r>
              <w:rPr>
                <w:noProof/>
                <w:webHidden/>
              </w:rPr>
              <w:fldChar w:fldCharType="begin"/>
            </w:r>
            <w:r>
              <w:rPr>
                <w:noProof/>
                <w:webHidden/>
              </w:rPr>
              <w:instrText xml:space="preserve"> PAGEREF _Toc196491974 \h </w:instrText>
            </w:r>
            <w:r>
              <w:rPr>
                <w:noProof/>
                <w:webHidden/>
              </w:rPr>
            </w:r>
            <w:r>
              <w:rPr>
                <w:noProof/>
                <w:webHidden/>
              </w:rPr>
              <w:fldChar w:fldCharType="separate"/>
            </w:r>
            <w:r>
              <w:rPr>
                <w:noProof/>
                <w:webHidden/>
              </w:rPr>
              <w:t>6</w:t>
            </w:r>
            <w:r>
              <w:rPr>
                <w:noProof/>
                <w:webHidden/>
              </w:rPr>
              <w:fldChar w:fldCharType="end"/>
            </w:r>
          </w:hyperlink>
        </w:p>
        <w:p w14:paraId="7FB91650" w14:textId="59DFA663" w:rsidR="00BF4B4D" w:rsidRDefault="00BF4B4D">
          <w:pPr>
            <w:pStyle w:val="TOC1"/>
            <w:tabs>
              <w:tab w:val="right" w:leader="dot" w:pos="9016"/>
            </w:tabs>
            <w:rPr>
              <w:rFonts w:eastAsiaTheme="minorEastAsia"/>
              <w:noProof/>
              <w:sz w:val="24"/>
              <w:szCs w:val="24"/>
              <w:lang w:eastAsia="en-GB"/>
            </w:rPr>
          </w:pPr>
          <w:hyperlink w:anchor="_Toc196491975" w:history="1">
            <w:r w:rsidRPr="0085125B">
              <w:rPr>
                <w:rStyle w:val="Hyperlink"/>
                <w:noProof/>
              </w:rPr>
              <w:t>Abbreviations, Symbols and Notation</w:t>
            </w:r>
            <w:r>
              <w:rPr>
                <w:noProof/>
                <w:webHidden/>
              </w:rPr>
              <w:tab/>
            </w:r>
            <w:r>
              <w:rPr>
                <w:noProof/>
                <w:webHidden/>
              </w:rPr>
              <w:fldChar w:fldCharType="begin"/>
            </w:r>
            <w:r>
              <w:rPr>
                <w:noProof/>
                <w:webHidden/>
              </w:rPr>
              <w:instrText xml:space="preserve"> PAGEREF _Toc196491975 \h </w:instrText>
            </w:r>
            <w:r>
              <w:rPr>
                <w:noProof/>
                <w:webHidden/>
              </w:rPr>
            </w:r>
            <w:r>
              <w:rPr>
                <w:noProof/>
                <w:webHidden/>
              </w:rPr>
              <w:fldChar w:fldCharType="separate"/>
            </w:r>
            <w:r>
              <w:rPr>
                <w:noProof/>
                <w:webHidden/>
              </w:rPr>
              <w:t>6</w:t>
            </w:r>
            <w:r>
              <w:rPr>
                <w:noProof/>
                <w:webHidden/>
              </w:rPr>
              <w:fldChar w:fldCharType="end"/>
            </w:r>
          </w:hyperlink>
        </w:p>
        <w:p w14:paraId="7A99F32B" w14:textId="1E1BD129" w:rsidR="00BF4B4D" w:rsidRDefault="00BF4B4D">
          <w:pPr>
            <w:pStyle w:val="TOC1"/>
            <w:tabs>
              <w:tab w:val="left" w:pos="440"/>
              <w:tab w:val="right" w:leader="dot" w:pos="9016"/>
            </w:tabs>
            <w:rPr>
              <w:rFonts w:eastAsiaTheme="minorEastAsia"/>
              <w:noProof/>
              <w:sz w:val="24"/>
              <w:szCs w:val="24"/>
              <w:lang w:eastAsia="en-GB"/>
            </w:rPr>
          </w:pPr>
          <w:hyperlink w:anchor="_Toc196491976" w:history="1">
            <w:r w:rsidRPr="0085125B">
              <w:rPr>
                <w:rStyle w:val="Hyperlink"/>
                <w:noProof/>
              </w:rPr>
              <w:t>1.</w:t>
            </w:r>
            <w:r>
              <w:rPr>
                <w:rFonts w:eastAsiaTheme="minorEastAsia"/>
                <w:noProof/>
                <w:sz w:val="24"/>
                <w:szCs w:val="24"/>
                <w:lang w:eastAsia="en-GB"/>
              </w:rPr>
              <w:tab/>
            </w:r>
            <w:r w:rsidRPr="0085125B">
              <w:rPr>
                <w:rStyle w:val="Hyperlink"/>
                <w:noProof/>
              </w:rPr>
              <w:t>Introduction</w:t>
            </w:r>
            <w:r>
              <w:rPr>
                <w:noProof/>
                <w:webHidden/>
              </w:rPr>
              <w:tab/>
            </w:r>
            <w:r>
              <w:rPr>
                <w:noProof/>
                <w:webHidden/>
              </w:rPr>
              <w:fldChar w:fldCharType="begin"/>
            </w:r>
            <w:r>
              <w:rPr>
                <w:noProof/>
                <w:webHidden/>
              </w:rPr>
              <w:instrText xml:space="preserve"> PAGEREF _Toc196491976 \h </w:instrText>
            </w:r>
            <w:r>
              <w:rPr>
                <w:noProof/>
                <w:webHidden/>
              </w:rPr>
            </w:r>
            <w:r>
              <w:rPr>
                <w:noProof/>
                <w:webHidden/>
              </w:rPr>
              <w:fldChar w:fldCharType="separate"/>
            </w:r>
            <w:r>
              <w:rPr>
                <w:noProof/>
                <w:webHidden/>
              </w:rPr>
              <w:t>7</w:t>
            </w:r>
            <w:r>
              <w:rPr>
                <w:noProof/>
                <w:webHidden/>
              </w:rPr>
              <w:fldChar w:fldCharType="end"/>
            </w:r>
          </w:hyperlink>
        </w:p>
        <w:p w14:paraId="7F12BF6A" w14:textId="59842F86" w:rsidR="00BF4B4D" w:rsidRDefault="00BF4B4D">
          <w:pPr>
            <w:pStyle w:val="TOC2"/>
            <w:tabs>
              <w:tab w:val="left" w:pos="960"/>
              <w:tab w:val="right" w:leader="dot" w:pos="9016"/>
            </w:tabs>
            <w:rPr>
              <w:rFonts w:eastAsiaTheme="minorEastAsia"/>
              <w:noProof/>
              <w:sz w:val="24"/>
              <w:szCs w:val="24"/>
              <w:lang w:eastAsia="en-GB"/>
            </w:rPr>
          </w:pPr>
          <w:hyperlink w:anchor="_Toc196491977" w:history="1">
            <w:r w:rsidRPr="0085125B">
              <w:rPr>
                <w:rStyle w:val="Hyperlink"/>
                <w:noProof/>
              </w:rPr>
              <w:t>1.1</w:t>
            </w:r>
            <w:r>
              <w:rPr>
                <w:rFonts w:eastAsiaTheme="minorEastAsia"/>
                <w:noProof/>
                <w:sz w:val="24"/>
                <w:szCs w:val="24"/>
                <w:lang w:eastAsia="en-GB"/>
              </w:rPr>
              <w:tab/>
            </w:r>
            <w:r w:rsidRPr="0085125B">
              <w:rPr>
                <w:rStyle w:val="Hyperlink"/>
                <w:noProof/>
              </w:rPr>
              <w:t>What is Procedural Content Generation</w:t>
            </w:r>
            <w:r>
              <w:rPr>
                <w:noProof/>
                <w:webHidden/>
              </w:rPr>
              <w:tab/>
            </w:r>
            <w:r>
              <w:rPr>
                <w:noProof/>
                <w:webHidden/>
              </w:rPr>
              <w:fldChar w:fldCharType="begin"/>
            </w:r>
            <w:r>
              <w:rPr>
                <w:noProof/>
                <w:webHidden/>
              </w:rPr>
              <w:instrText xml:space="preserve"> PAGEREF _Toc196491977 \h </w:instrText>
            </w:r>
            <w:r>
              <w:rPr>
                <w:noProof/>
                <w:webHidden/>
              </w:rPr>
            </w:r>
            <w:r>
              <w:rPr>
                <w:noProof/>
                <w:webHidden/>
              </w:rPr>
              <w:fldChar w:fldCharType="separate"/>
            </w:r>
            <w:r>
              <w:rPr>
                <w:noProof/>
                <w:webHidden/>
              </w:rPr>
              <w:t>7</w:t>
            </w:r>
            <w:r>
              <w:rPr>
                <w:noProof/>
                <w:webHidden/>
              </w:rPr>
              <w:fldChar w:fldCharType="end"/>
            </w:r>
          </w:hyperlink>
        </w:p>
        <w:p w14:paraId="0D463D06" w14:textId="366A227D" w:rsidR="00BF4B4D" w:rsidRDefault="00BF4B4D">
          <w:pPr>
            <w:pStyle w:val="TOC2"/>
            <w:tabs>
              <w:tab w:val="left" w:pos="960"/>
              <w:tab w:val="right" w:leader="dot" w:pos="9016"/>
            </w:tabs>
            <w:rPr>
              <w:rFonts w:eastAsiaTheme="minorEastAsia"/>
              <w:noProof/>
              <w:sz w:val="24"/>
              <w:szCs w:val="24"/>
              <w:lang w:eastAsia="en-GB"/>
            </w:rPr>
          </w:pPr>
          <w:hyperlink w:anchor="_Toc196491978" w:history="1">
            <w:r w:rsidRPr="0085125B">
              <w:rPr>
                <w:rStyle w:val="Hyperlink"/>
                <w:noProof/>
              </w:rPr>
              <w:t>1.2</w:t>
            </w:r>
            <w:r>
              <w:rPr>
                <w:rFonts w:eastAsiaTheme="minorEastAsia"/>
                <w:noProof/>
                <w:sz w:val="24"/>
                <w:szCs w:val="24"/>
                <w:lang w:eastAsia="en-GB"/>
              </w:rPr>
              <w:tab/>
            </w:r>
            <w:r w:rsidRPr="0085125B">
              <w:rPr>
                <w:rStyle w:val="Hyperlink"/>
                <w:noProof/>
              </w:rPr>
              <w:t>Procedural Generation in Movement-Based Video Games</w:t>
            </w:r>
            <w:r>
              <w:rPr>
                <w:noProof/>
                <w:webHidden/>
              </w:rPr>
              <w:tab/>
            </w:r>
            <w:r>
              <w:rPr>
                <w:noProof/>
                <w:webHidden/>
              </w:rPr>
              <w:fldChar w:fldCharType="begin"/>
            </w:r>
            <w:r>
              <w:rPr>
                <w:noProof/>
                <w:webHidden/>
              </w:rPr>
              <w:instrText xml:space="preserve"> PAGEREF _Toc196491978 \h </w:instrText>
            </w:r>
            <w:r>
              <w:rPr>
                <w:noProof/>
                <w:webHidden/>
              </w:rPr>
            </w:r>
            <w:r>
              <w:rPr>
                <w:noProof/>
                <w:webHidden/>
              </w:rPr>
              <w:fldChar w:fldCharType="separate"/>
            </w:r>
            <w:r>
              <w:rPr>
                <w:noProof/>
                <w:webHidden/>
              </w:rPr>
              <w:t>8</w:t>
            </w:r>
            <w:r>
              <w:rPr>
                <w:noProof/>
                <w:webHidden/>
              </w:rPr>
              <w:fldChar w:fldCharType="end"/>
            </w:r>
          </w:hyperlink>
        </w:p>
        <w:p w14:paraId="5A9FB7DD" w14:textId="0E148905" w:rsidR="00BF4B4D" w:rsidRDefault="00BF4B4D">
          <w:pPr>
            <w:pStyle w:val="TOC2"/>
            <w:tabs>
              <w:tab w:val="left" w:pos="960"/>
              <w:tab w:val="right" w:leader="dot" w:pos="9016"/>
            </w:tabs>
            <w:rPr>
              <w:rFonts w:eastAsiaTheme="minorEastAsia"/>
              <w:noProof/>
              <w:sz w:val="24"/>
              <w:szCs w:val="24"/>
              <w:lang w:eastAsia="en-GB"/>
            </w:rPr>
          </w:pPr>
          <w:hyperlink w:anchor="_Toc196491979" w:history="1">
            <w:r w:rsidRPr="0085125B">
              <w:rPr>
                <w:rStyle w:val="Hyperlink"/>
                <w:noProof/>
              </w:rPr>
              <w:t>1.3</w:t>
            </w:r>
            <w:r>
              <w:rPr>
                <w:rFonts w:eastAsiaTheme="minorEastAsia"/>
                <w:noProof/>
                <w:sz w:val="24"/>
                <w:szCs w:val="24"/>
                <w:lang w:eastAsia="en-GB"/>
              </w:rPr>
              <w:tab/>
            </w:r>
            <w:r w:rsidRPr="0085125B">
              <w:rPr>
                <w:rStyle w:val="Hyperlink"/>
                <w:noProof/>
              </w:rPr>
              <w:t>Aim</w:t>
            </w:r>
            <w:r>
              <w:rPr>
                <w:noProof/>
                <w:webHidden/>
              </w:rPr>
              <w:tab/>
            </w:r>
            <w:r>
              <w:rPr>
                <w:noProof/>
                <w:webHidden/>
              </w:rPr>
              <w:fldChar w:fldCharType="begin"/>
            </w:r>
            <w:r>
              <w:rPr>
                <w:noProof/>
                <w:webHidden/>
              </w:rPr>
              <w:instrText xml:space="preserve"> PAGEREF _Toc196491979 \h </w:instrText>
            </w:r>
            <w:r>
              <w:rPr>
                <w:noProof/>
                <w:webHidden/>
              </w:rPr>
            </w:r>
            <w:r>
              <w:rPr>
                <w:noProof/>
                <w:webHidden/>
              </w:rPr>
              <w:fldChar w:fldCharType="separate"/>
            </w:r>
            <w:r>
              <w:rPr>
                <w:noProof/>
                <w:webHidden/>
              </w:rPr>
              <w:t>9</w:t>
            </w:r>
            <w:r>
              <w:rPr>
                <w:noProof/>
                <w:webHidden/>
              </w:rPr>
              <w:fldChar w:fldCharType="end"/>
            </w:r>
          </w:hyperlink>
        </w:p>
        <w:p w14:paraId="3C5D8B54" w14:textId="74A8702C" w:rsidR="00BF4B4D" w:rsidRDefault="00BF4B4D">
          <w:pPr>
            <w:pStyle w:val="TOC2"/>
            <w:tabs>
              <w:tab w:val="left" w:pos="960"/>
              <w:tab w:val="right" w:leader="dot" w:pos="9016"/>
            </w:tabs>
            <w:rPr>
              <w:rFonts w:eastAsiaTheme="minorEastAsia"/>
              <w:noProof/>
              <w:sz w:val="24"/>
              <w:szCs w:val="24"/>
              <w:lang w:eastAsia="en-GB"/>
            </w:rPr>
          </w:pPr>
          <w:hyperlink w:anchor="_Toc196491980" w:history="1">
            <w:r w:rsidRPr="0085125B">
              <w:rPr>
                <w:rStyle w:val="Hyperlink"/>
                <w:noProof/>
              </w:rPr>
              <w:t>1.4</w:t>
            </w:r>
            <w:r>
              <w:rPr>
                <w:rFonts w:eastAsiaTheme="minorEastAsia"/>
                <w:noProof/>
                <w:sz w:val="24"/>
                <w:szCs w:val="24"/>
                <w:lang w:eastAsia="en-GB"/>
              </w:rPr>
              <w:tab/>
            </w:r>
            <w:r w:rsidRPr="0085125B">
              <w:rPr>
                <w:rStyle w:val="Hyperlink"/>
                <w:noProof/>
              </w:rPr>
              <w:t>Research Question</w:t>
            </w:r>
            <w:r>
              <w:rPr>
                <w:noProof/>
                <w:webHidden/>
              </w:rPr>
              <w:tab/>
            </w:r>
            <w:r>
              <w:rPr>
                <w:noProof/>
                <w:webHidden/>
              </w:rPr>
              <w:fldChar w:fldCharType="begin"/>
            </w:r>
            <w:r>
              <w:rPr>
                <w:noProof/>
                <w:webHidden/>
              </w:rPr>
              <w:instrText xml:space="preserve"> PAGEREF _Toc196491980 \h </w:instrText>
            </w:r>
            <w:r>
              <w:rPr>
                <w:noProof/>
                <w:webHidden/>
              </w:rPr>
            </w:r>
            <w:r>
              <w:rPr>
                <w:noProof/>
                <w:webHidden/>
              </w:rPr>
              <w:fldChar w:fldCharType="separate"/>
            </w:r>
            <w:r>
              <w:rPr>
                <w:noProof/>
                <w:webHidden/>
              </w:rPr>
              <w:t>9</w:t>
            </w:r>
            <w:r>
              <w:rPr>
                <w:noProof/>
                <w:webHidden/>
              </w:rPr>
              <w:fldChar w:fldCharType="end"/>
            </w:r>
          </w:hyperlink>
        </w:p>
        <w:p w14:paraId="6BB6DA86" w14:textId="01AE949D" w:rsidR="00BF4B4D" w:rsidRDefault="00BF4B4D">
          <w:pPr>
            <w:pStyle w:val="TOC2"/>
            <w:tabs>
              <w:tab w:val="left" w:pos="960"/>
              <w:tab w:val="right" w:leader="dot" w:pos="9016"/>
            </w:tabs>
            <w:rPr>
              <w:rFonts w:eastAsiaTheme="minorEastAsia"/>
              <w:noProof/>
              <w:sz w:val="24"/>
              <w:szCs w:val="24"/>
              <w:lang w:eastAsia="en-GB"/>
            </w:rPr>
          </w:pPr>
          <w:hyperlink w:anchor="_Toc196491981" w:history="1">
            <w:r w:rsidRPr="0085125B">
              <w:rPr>
                <w:rStyle w:val="Hyperlink"/>
                <w:noProof/>
              </w:rPr>
              <w:t>1.5</w:t>
            </w:r>
            <w:r>
              <w:rPr>
                <w:rFonts w:eastAsiaTheme="minorEastAsia"/>
                <w:noProof/>
                <w:sz w:val="24"/>
                <w:szCs w:val="24"/>
                <w:lang w:eastAsia="en-GB"/>
              </w:rPr>
              <w:tab/>
            </w:r>
            <w:r w:rsidRPr="0085125B">
              <w:rPr>
                <w:rStyle w:val="Hyperlink"/>
                <w:noProof/>
              </w:rPr>
              <w:t>Research Question Critical Analysis</w:t>
            </w:r>
            <w:r>
              <w:rPr>
                <w:noProof/>
                <w:webHidden/>
              </w:rPr>
              <w:tab/>
            </w:r>
            <w:r>
              <w:rPr>
                <w:noProof/>
                <w:webHidden/>
              </w:rPr>
              <w:fldChar w:fldCharType="begin"/>
            </w:r>
            <w:r>
              <w:rPr>
                <w:noProof/>
                <w:webHidden/>
              </w:rPr>
              <w:instrText xml:space="preserve"> PAGEREF _Toc196491981 \h </w:instrText>
            </w:r>
            <w:r>
              <w:rPr>
                <w:noProof/>
                <w:webHidden/>
              </w:rPr>
            </w:r>
            <w:r>
              <w:rPr>
                <w:noProof/>
                <w:webHidden/>
              </w:rPr>
              <w:fldChar w:fldCharType="separate"/>
            </w:r>
            <w:r>
              <w:rPr>
                <w:noProof/>
                <w:webHidden/>
              </w:rPr>
              <w:t>9</w:t>
            </w:r>
            <w:r>
              <w:rPr>
                <w:noProof/>
                <w:webHidden/>
              </w:rPr>
              <w:fldChar w:fldCharType="end"/>
            </w:r>
          </w:hyperlink>
        </w:p>
        <w:p w14:paraId="60EA2BAE" w14:textId="5A36746D" w:rsidR="00BF4B4D" w:rsidRDefault="00BF4B4D">
          <w:pPr>
            <w:pStyle w:val="TOC2"/>
            <w:tabs>
              <w:tab w:val="left" w:pos="960"/>
              <w:tab w:val="right" w:leader="dot" w:pos="9016"/>
            </w:tabs>
            <w:rPr>
              <w:rFonts w:eastAsiaTheme="minorEastAsia"/>
              <w:noProof/>
              <w:sz w:val="24"/>
              <w:szCs w:val="24"/>
              <w:lang w:eastAsia="en-GB"/>
            </w:rPr>
          </w:pPr>
          <w:hyperlink w:anchor="_Toc196491982" w:history="1">
            <w:r w:rsidRPr="0085125B">
              <w:rPr>
                <w:rStyle w:val="Hyperlink"/>
                <w:noProof/>
              </w:rPr>
              <w:t>1.6</w:t>
            </w:r>
            <w:r>
              <w:rPr>
                <w:rFonts w:eastAsiaTheme="minorEastAsia"/>
                <w:noProof/>
                <w:sz w:val="24"/>
                <w:szCs w:val="24"/>
                <w:lang w:eastAsia="en-GB"/>
              </w:rPr>
              <w:tab/>
            </w:r>
            <w:r w:rsidRPr="0085125B">
              <w:rPr>
                <w:rStyle w:val="Hyperlink"/>
                <w:noProof/>
              </w:rPr>
              <w:t>Objectives</w:t>
            </w:r>
            <w:r>
              <w:rPr>
                <w:noProof/>
                <w:webHidden/>
              </w:rPr>
              <w:tab/>
            </w:r>
            <w:r>
              <w:rPr>
                <w:noProof/>
                <w:webHidden/>
              </w:rPr>
              <w:fldChar w:fldCharType="begin"/>
            </w:r>
            <w:r>
              <w:rPr>
                <w:noProof/>
                <w:webHidden/>
              </w:rPr>
              <w:instrText xml:space="preserve"> PAGEREF _Toc196491982 \h </w:instrText>
            </w:r>
            <w:r>
              <w:rPr>
                <w:noProof/>
                <w:webHidden/>
              </w:rPr>
            </w:r>
            <w:r>
              <w:rPr>
                <w:noProof/>
                <w:webHidden/>
              </w:rPr>
              <w:fldChar w:fldCharType="separate"/>
            </w:r>
            <w:r>
              <w:rPr>
                <w:noProof/>
                <w:webHidden/>
              </w:rPr>
              <w:t>10</w:t>
            </w:r>
            <w:r>
              <w:rPr>
                <w:noProof/>
                <w:webHidden/>
              </w:rPr>
              <w:fldChar w:fldCharType="end"/>
            </w:r>
          </w:hyperlink>
        </w:p>
        <w:p w14:paraId="129AACB9" w14:textId="0DB0AF6D" w:rsidR="00BF4B4D" w:rsidRDefault="00BF4B4D">
          <w:pPr>
            <w:pStyle w:val="TOC1"/>
            <w:tabs>
              <w:tab w:val="right" w:leader="dot" w:pos="9016"/>
            </w:tabs>
            <w:rPr>
              <w:rFonts w:eastAsiaTheme="minorEastAsia"/>
              <w:noProof/>
              <w:sz w:val="24"/>
              <w:szCs w:val="24"/>
              <w:lang w:eastAsia="en-GB"/>
            </w:rPr>
          </w:pPr>
          <w:hyperlink w:anchor="_Toc196491983" w:history="1">
            <w:r w:rsidRPr="0085125B">
              <w:rPr>
                <w:rStyle w:val="Hyperlink"/>
                <w:noProof/>
              </w:rPr>
              <w:t>2.0 Literature Review</w:t>
            </w:r>
            <w:r>
              <w:rPr>
                <w:noProof/>
                <w:webHidden/>
              </w:rPr>
              <w:tab/>
            </w:r>
            <w:r>
              <w:rPr>
                <w:noProof/>
                <w:webHidden/>
              </w:rPr>
              <w:fldChar w:fldCharType="begin"/>
            </w:r>
            <w:r>
              <w:rPr>
                <w:noProof/>
                <w:webHidden/>
              </w:rPr>
              <w:instrText xml:space="preserve"> PAGEREF _Toc196491983 \h </w:instrText>
            </w:r>
            <w:r>
              <w:rPr>
                <w:noProof/>
                <w:webHidden/>
              </w:rPr>
            </w:r>
            <w:r>
              <w:rPr>
                <w:noProof/>
                <w:webHidden/>
              </w:rPr>
              <w:fldChar w:fldCharType="separate"/>
            </w:r>
            <w:r>
              <w:rPr>
                <w:noProof/>
                <w:webHidden/>
              </w:rPr>
              <w:t>11</w:t>
            </w:r>
            <w:r>
              <w:rPr>
                <w:noProof/>
                <w:webHidden/>
              </w:rPr>
              <w:fldChar w:fldCharType="end"/>
            </w:r>
          </w:hyperlink>
        </w:p>
        <w:p w14:paraId="52E0E802" w14:textId="38168FB5" w:rsidR="00BF4B4D" w:rsidRDefault="00BF4B4D">
          <w:pPr>
            <w:pStyle w:val="TOC2"/>
            <w:tabs>
              <w:tab w:val="right" w:leader="dot" w:pos="9016"/>
            </w:tabs>
            <w:rPr>
              <w:rFonts w:eastAsiaTheme="minorEastAsia"/>
              <w:noProof/>
              <w:sz w:val="24"/>
              <w:szCs w:val="24"/>
              <w:lang w:eastAsia="en-GB"/>
            </w:rPr>
          </w:pPr>
          <w:hyperlink w:anchor="_Toc196491984" w:history="1">
            <w:r w:rsidRPr="0085125B">
              <w:rPr>
                <w:rStyle w:val="Hyperlink"/>
                <w:noProof/>
              </w:rPr>
              <w:t>2.1 Procedural Generation Techniques</w:t>
            </w:r>
            <w:r>
              <w:rPr>
                <w:noProof/>
                <w:webHidden/>
              </w:rPr>
              <w:tab/>
            </w:r>
            <w:r>
              <w:rPr>
                <w:noProof/>
                <w:webHidden/>
              </w:rPr>
              <w:fldChar w:fldCharType="begin"/>
            </w:r>
            <w:r>
              <w:rPr>
                <w:noProof/>
                <w:webHidden/>
              </w:rPr>
              <w:instrText xml:space="preserve"> PAGEREF _Toc196491984 \h </w:instrText>
            </w:r>
            <w:r>
              <w:rPr>
                <w:noProof/>
                <w:webHidden/>
              </w:rPr>
            </w:r>
            <w:r>
              <w:rPr>
                <w:noProof/>
                <w:webHidden/>
              </w:rPr>
              <w:fldChar w:fldCharType="separate"/>
            </w:r>
            <w:r>
              <w:rPr>
                <w:noProof/>
                <w:webHidden/>
              </w:rPr>
              <w:t>11</w:t>
            </w:r>
            <w:r>
              <w:rPr>
                <w:noProof/>
                <w:webHidden/>
              </w:rPr>
              <w:fldChar w:fldCharType="end"/>
            </w:r>
          </w:hyperlink>
        </w:p>
        <w:p w14:paraId="1931746A" w14:textId="2A272FC8" w:rsidR="00BF4B4D" w:rsidRDefault="00BF4B4D">
          <w:pPr>
            <w:pStyle w:val="TOC2"/>
            <w:tabs>
              <w:tab w:val="right" w:leader="dot" w:pos="9016"/>
            </w:tabs>
            <w:rPr>
              <w:rFonts w:eastAsiaTheme="minorEastAsia"/>
              <w:noProof/>
              <w:sz w:val="24"/>
              <w:szCs w:val="24"/>
              <w:lang w:eastAsia="en-GB"/>
            </w:rPr>
          </w:pPr>
          <w:hyperlink w:anchor="_Toc196491985" w:history="1">
            <w:r w:rsidRPr="0085125B">
              <w:rPr>
                <w:rStyle w:val="Hyperlink"/>
                <w:noProof/>
              </w:rPr>
              <w:t>2.1.1 Wave Function Collapse and Noise Techniques</w:t>
            </w:r>
            <w:r>
              <w:rPr>
                <w:noProof/>
                <w:webHidden/>
              </w:rPr>
              <w:tab/>
            </w:r>
            <w:r>
              <w:rPr>
                <w:noProof/>
                <w:webHidden/>
              </w:rPr>
              <w:fldChar w:fldCharType="begin"/>
            </w:r>
            <w:r>
              <w:rPr>
                <w:noProof/>
                <w:webHidden/>
              </w:rPr>
              <w:instrText xml:space="preserve"> PAGEREF _Toc196491985 \h </w:instrText>
            </w:r>
            <w:r>
              <w:rPr>
                <w:noProof/>
                <w:webHidden/>
              </w:rPr>
            </w:r>
            <w:r>
              <w:rPr>
                <w:noProof/>
                <w:webHidden/>
              </w:rPr>
              <w:fldChar w:fldCharType="separate"/>
            </w:r>
            <w:r>
              <w:rPr>
                <w:noProof/>
                <w:webHidden/>
              </w:rPr>
              <w:t>11</w:t>
            </w:r>
            <w:r>
              <w:rPr>
                <w:noProof/>
                <w:webHidden/>
              </w:rPr>
              <w:fldChar w:fldCharType="end"/>
            </w:r>
          </w:hyperlink>
        </w:p>
        <w:p w14:paraId="194BB843" w14:textId="54F6A959" w:rsidR="00BF4B4D" w:rsidRDefault="00BF4B4D">
          <w:pPr>
            <w:pStyle w:val="TOC2"/>
            <w:tabs>
              <w:tab w:val="right" w:leader="dot" w:pos="9016"/>
            </w:tabs>
            <w:rPr>
              <w:rFonts w:eastAsiaTheme="minorEastAsia"/>
              <w:noProof/>
              <w:sz w:val="24"/>
              <w:szCs w:val="24"/>
              <w:lang w:eastAsia="en-GB"/>
            </w:rPr>
          </w:pPr>
          <w:hyperlink w:anchor="_Toc196491986" w:history="1">
            <w:r w:rsidRPr="0085125B">
              <w:rPr>
                <w:rStyle w:val="Hyperlink"/>
                <w:noProof/>
              </w:rPr>
              <w:t>2.1.2 Realtime Procedural Terrain Generation</w:t>
            </w:r>
            <w:r>
              <w:rPr>
                <w:noProof/>
                <w:webHidden/>
              </w:rPr>
              <w:tab/>
            </w:r>
            <w:r>
              <w:rPr>
                <w:noProof/>
                <w:webHidden/>
              </w:rPr>
              <w:fldChar w:fldCharType="begin"/>
            </w:r>
            <w:r>
              <w:rPr>
                <w:noProof/>
                <w:webHidden/>
              </w:rPr>
              <w:instrText xml:space="preserve"> PAGEREF _Toc196491986 \h </w:instrText>
            </w:r>
            <w:r>
              <w:rPr>
                <w:noProof/>
                <w:webHidden/>
              </w:rPr>
            </w:r>
            <w:r>
              <w:rPr>
                <w:noProof/>
                <w:webHidden/>
              </w:rPr>
              <w:fldChar w:fldCharType="separate"/>
            </w:r>
            <w:r>
              <w:rPr>
                <w:noProof/>
                <w:webHidden/>
              </w:rPr>
              <w:t>12</w:t>
            </w:r>
            <w:r>
              <w:rPr>
                <w:noProof/>
                <w:webHidden/>
              </w:rPr>
              <w:fldChar w:fldCharType="end"/>
            </w:r>
          </w:hyperlink>
        </w:p>
        <w:p w14:paraId="08E8AD32" w14:textId="78FE6735" w:rsidR="00BF4B4D" w:rsidRDefault="00BF4B4D">
          <w:pPr>
            <w:pStyle w:val="TOC2"/>
            <w:tabs>
              <w:tab w:val="right" w:leader="dot" w:pos="9016"/>
            </w:tabs>
            <w:rPr>
              <w:rFonts w:eastAsiaTheme="minorEastAsia"/>
              <w:noProof/>
              <w:sz w:val="24"/>
              <w:szCs w:val="24"/>
              <w:lang w:eastAsia="en-GB"/>
            </w:rPr>
          </w:pPr>
          <w:hyperlink w:anchor="_Toc196491987" w:history="1">
            <w:r w:rsidRPr="0085125B">
              <w:rPr>
                <w:rStyle w:val="Hyperlink"/>
                <w:noProof/>
              </w:rPr>
              <w:t>2.1.3 Time-Space Wave Function Collapse</w:t>
            </w:r>
            <w:r>
              <w:rPr>
                <w:noProof/>
                <w:webHidden/>
              </w:rPr>
              <w:tab/>
            </w:r>
            <w:r>
              <w:rPr>
                <w:noProof/>
                <w:webHidden/>
              </w:rPr>
              <w:fldChar w:fldCharType="begin"/>
            </w:r>
            <w:r>
              <w:rPr>
                <w:noProof/>
                <w:webHidden/>
              </w:rPr>
              <w:instrText xml:space="preserve"> PAGEREF _Toc196491987 \h </w:instrText>
            </w:r>
            <w:r>
              <w:rPr>
                <w:noProof/>
                <w:webHidden/>
              </w:rPr>
            </w:r>
            <w:r>
              <w:rPr>
                <w:noProof/>
                <w:webHidden/>
              </w:rPr>
              <w:fldChar w:fldCharType="separate"/>
            </w:r>
            <w:r>
              <w:rPr>
                <w:noProof/>
                <w:webHidden/>
              </w:rPr>
              <w:t>12</w:t>
            </w:r>
            <w:r>
              <w:rPr>
                <w:noProof/>
                <w:webHidden/>
              </w:rPr>
              <w:fldChar w:fldCharType="end"/>
            </w:r>
          </w:hyperlink>
        </w:p>
        <w:p w14:paraId="61491C3F" w14:textId="79C81296" w:rsidR="00BF4B4D" w:rsidRDefault="00BF4B4D">
          <w:pPr>
            <w:pStyle w:val="TOC2"/>
            <w:tabs>
              <w:tab w:val="right" w:leader="dot" w:pos="9016"/>
            </w:tabs>
            <w:rPr>
              <w:rFonts w:eastAsiaTheme="minorEastAsia"/>
              <w:noProof/>
              <w:sz w:val="24"/>
              <w:szCs w:val="24"/>
              <w:lang w:eastAsia="en-GB"/>
            </w:rPr>
          </w:pPr>
          <w:hyperlink w:anchor="_Toc196491988" w:history="1">
            <w:r w:rsidRPr="0085125B">
              <w:rPr>
                <w:rStyle w:val="Hyperlink"/>
                <w:noProof/>
              </w:rPr>
              <w:t>2.2.1 In-Depth Wall Running Mechanic</w:t>
            </w:r>
            <w:r>
              <w:rPr>
                <w:noProof/>
                <w:webHidden/>
              </w:rPr>
              <w:tab/>
            </w:r>
            <w:r>
              <w:rPr>
                <w:noProof/>
                <w:webHidden/>
              </w:rPr>
              <w:fldChar w:fldCharType="begin"/>
            </w:r>
            <w:r>
              <w:rPr>
                <w:noProof/>
                <w:webHidden/>
              </w:rPr>
              <w:instrText xml:space="preserve"> PAGEREF _Toc196491988 \h </w:instrText>
            </w:r>
            <w:r>
              <w:rPr>
                <w:noProof/>
                <w:webHidden/>
              </w:rPr>
            </w:r>
            <w:r>
              <w:rPr>
                <w:noProof/>
                <w:webHidden/>
              </w:rPr>
              <w:fldChar w:fldCharType="separate"/>
            </w:r>
            <w:r>
              <w:rPr>
                <w:noProof/>
                <w:webHidden/>
              </w:rPr>
              <w:t>13</w:t>
            </w:r>
            <w:r>
              <w:rPr>
                <w:noProof/>
                <w:webHidden/>
              </w:rPr>
              <w:fldChar w:fldCharType="end"/>
            </w:r>
          </w:hyperlink>
        </w:p>
        <w:p w14:paraId="4CCD88DC" w14:textId="0FA5B9C0" w:rsidR="00BF4B4D" w:rsidRDefault="00BF4B4D">
          <w:pPr>
            <w:pStyle w:val="TOC2"/>
            <w:tabs>
              <w:tab w:val="right" w:leader="dot" w:pos="9016"/>
            </w:tabs>
            <w:rPr>
              <w:rFonts w:eastAsiaTheme="minorEastAsia"/>
              <w:noProof/>
              <w:sz w:val="24"/>
              <w:szCs w:val="24"/>
              <w:lang w:eastAsia="en-GB"/>
            </w:rPr>
          </w:pPr>
          <w:hyperlink w:anchor="_Toc196491989" w:history="1">
            <w:r w:rsidRPr="0085125B">
              <w:rPr>
                <w:rStyle w:val="Hyperlink"/>
                <w:noProof/>
              </w:rPr>
              <w:t>2.2.2 Momentum-based Gameplay in FPS Games</w:t>
            </w:r>
            <w:r>
              <w:rPr>
                <w:noProof/>
                <w:webHidden/>
              </w:rPr>
              <w:tab/>
            </w:r>
            <w:r>
              <w:rPr>
                <w:noProof/>
                <w:webHidden/>
              </w:rPr>
              <w:fldChar w:fldCharType="begin"/>
            </w:r>
            <w:r>
              <w:rPr>
                <w:noProof/>
                <w:webHidden/>
              </w:rPr>
              <w:instrText xml:space="preserve"> PAGEREF _Toc196491989 \h </w:instrText>
            </w:r>
            <w:r>
              <w:rPr>
                <w:noProof/>
                <w:webHidden/>
              </w:rPr>
            </w:r>
            <w:r>
              <w:rPr>
                <w:noProof/>
                <w:webHidden/>
              </w:rPr>
              <w:fldChar w:fldCharType="separate"/>
            </w:r>
            <w:r>
              <w:rPr>
                <w:noProof/>
                <w:webHidden/>
              </w:rPr>
              <w:t>14</w:t>
            </w:r>
            <w:r>
              <w:rPr>
                <w:noProof/>
                <w:webHidden/>
              </w:rPr>
              <w:fldChar w:fldCharType="end"/>
            </w:r>
          </w:hyperlink>
        </w:p>
        <w:p w14:paraId="04082FF3" w14:textId="2FC7DDA1" w:rsidR="00BF4B4D" w:rsidRDefault="00BF4B4D">
          <w:pPr>
            <w:pStyle w:val="TOC1"/>
            <w:tabs>
              <w:tab w:val="right" w:leader="dot" w:pos="9016"/>
            </w:tabs>
            <w:rPr>
              <w:rFonts w:eastAsiaTheme="minorEastAsia"/>
              <w:noProof/>
              <w:sz w:val="24"/>
              <w:szCs w:val="24"/>
              <w:lang w:eastAsia="en-GB"/>
            </w:rPr>
          </w:pPr>
          <w:hyperlink w:anchor="_Toc196491990" w:history="1">
            <w:r w:rsidRPr="0085125B">
              <w:rPr>
                <w:rStyle w:val="Hyperlink"/>
                <w:noProof/>
              </w:rPr>
              <w:t>3.0 Methodology</w:t>
            </w:r>
            <w:r>
              <w:rPr>
                <w:noProof/>
                <w:webHidden/>
              </w:rPr>
              <w:tab/>
            </w:r>
            <w:r>
              <w:rPr>
                <w:noProof/>
                <w:webHidden/>
              </w:rPr>
              <w:fldChar w:fldCharType="begin"/>
            </w:r>
            <w:r>
              <w:rPr>
                <w:noProof/>
                <w:webHidden/>
              </w:rPr>
              <w:instrText xml:space="preserve"> PAGEREF _Toc196491990 \h </w:instrText>
            </w:r>
            <w:r>
              <w:rPr>
                <w:noProof/>
                <w:webHidden/>
              </w:rPr>
            </w:r>
            <w:r>
              <w:rPr>
                <w:noProof/>
                <w:webHidden/>
              </w:rPr>
              <w:fldChar w:fldCharType="separate"/>
            </w:r>
            <w:r>
              <w:rPr>
                <w:noProof/>
                <w:webHidden/>
              </w:rPr>
              <w:t>15</w:t>
            </w:r>
            <w:r>
              <w:rPr>
                <w:noProof/>
                <w:webHidden/>
              </w:rPr>
              <w:fldChar w:fldCharType="end"/>
            </w:r>
          </w:hyperlink>
        </w:p>
        <w:p w14:paraId="49243074" w14:textId="375598E0" w:rsidR="00BF4B4D" w:rsidRDefault="00BF4B4D">
          <w:pPr>
            <w:pStyle w:val="TOC2"/>
            <w:tabs>
              <w:tab w:val="right" w:leader="dot" w:pos="9016"/>
            </w:tabs>
            <w:rPr>
              <w:rFonts w:eastAsiaTheme="minorEastAsia"/>
              <w:noProof/>
              <w:sz w:val="24"/>
              <w:szCs w:val="24"/>
              <w:lang w:eastAsia="en-GB"/>
            </w:rPr>
          </w:pPr>
          <w:hyperlink w:anchor="_Toc196491991" w:history="1">
            <w:r w:rsidRPr="0085125B">
              <w:rPr>
                <w:rStyle w:val="Hyperlink"/>
                <w:noProof/>
              </w:rPr>
              <w:t>3.1 Overview</w:t>
            </w:r>
            <w:r>
              <w:rPr>
                <w:noProof/>
                <w:webHidden/>
              </w:rPr>
              <w:tab/>
            </w:r>
            <w:r>
              <w:rPr>
                <w:noProof/>
                <w:webHidden/>
              </w:rPr>
              <w:fldChar w:fldCharType="begin"/>
            </w:r>
            <w:r>
              <w:rPr>
                <w:noProof/>
                <w:webHidden/>
              </w:rPr>
              <w:instrText xml:space="preserve"> PAGEREF _Toc196491991 \h </w:instrText>
            </w:r>
            <w:r>
              <w:rPr>
                <w:noProof/>
                <w:webHidden/>
              </w:rPr>
            </w:r>
            <w:r>
              <w:rPr>
                <w:noProof/>
                <w:webHidden/>
              </w:rPr>
              <w:fldChar w:fldCharType="separate"/>
            </w:r>
            <w:r>
              <w:rPr>
                <w:noProof/>
                <w:webHidden/>
              </w:rPr>
              <w:t>15</w:t>
            </w:r>
            <w:r>
              <w:rPr>
                <w:noProof/>
                <w:webHidden/>
              </w:rPr>
              <w:fldChar w:fldCharType="end"/>
            </w:r>
          </w:hyperlink>
        </w:p>
        <w:p w14:paraId="0C63AE4E" w14:textId="2163083F" w:rsidR="00BF4B4D" w:rsidRDefault="00BF4B4D">
          <w:pPr>
            <w:pStyle w:val="TOC2"/>
            <w:tabs>
              <w:tab w:val="right" w:leader="dot" w:pos="9016"/>
            </w:tabs>
            <w:rPr>
              <w:rFonts w:eastAsiaTheme="minorEastAsia"/>
              <w:noProof/>
              <w:sz w:val="24"/>
              <w:szCs w:val="24"/>
              <w:lang w:eastAsia="en-GB"/>
            </w:rPr>
          </w:pPr>
          <w:hyperlink w:anchor="_Toc196491992" w:history="1">
            <w:r w:rsidRPr="0085125B">
              <w:rPr>
                <w:rStyle w:val="Hyperlink"/>
                <w:noProof/>
              </w:rPr>
              <w:t>3.2 Application</w:t>
            </w:r>
            <w:r>
              <w:rPr>
                <w:noProof/>
                <w:webHidden/>
              </w:rPr>
              <w:tab/>
            </w:r>
            <w:r>
              <w:rPr>
                <w:noProof/>
                <w:webHidden/>
              </w:rPr>
              <w:fldChar w:fldCharType="begin"/>
            </w:r>
            <w:r>
              <w:rPr>
                <w:noProof/>
                <w:webHidden/>
              </w:rPr>
              <w:instrText xml:space="preserve"> PAGEREF _Toc196491992 \h </w:instrText>
            </w:r>
            <w:r>
              <w:rPr>
                <w:noProof/>
                <w:webHidden/>
              </w:rPr>
            </w:r>
            <w:r>
              <w:rPr>
                <w:noProof/>
                <w:webHidden/>
              </w:rPr>
              <w:fldChar w:fldCharType="separate"/>
            </w:r>
            <w:r>
              <w:rPr>
                <w:noProof/>
                <w:webHidden/>
              </w:rPr>
              <w:t>15</w:t>
            </w:r>
            <w:r>
              <w:rPr>
                <w:noProof/>
                <w:webHidden/>
              </w:rPr>
              <w:fldChar w:fldCharType="end"/>
            </w:r>
          </w:hyperlink>
        </w:p>
        <w:p w14:paraId="6722A9D8" w14:textId="375238DF" w:rsidR="00BF4B4D" w:rsidRDefault="00BF4B4D">
          <w:pPr>
            <w:pStyle w:val="TOC3"/>
            <w:tabs>
              <w:tab w:val="right" w:leader="dot" w:pos="9016"/>
            </w:tabs>
            <w:rPr>
              <w:rFonts w:eastAsiaTheme="minorEastAsia"/>
              <w:noProof/>
              <w:sz w:val="24"/>
              <w:szCs w:val="24"/>
              <w:lang w:eastAsia="en-GB"/>
            </w:rPr>
          </w:pPr>
          <w:hyperlink w:anchor="_Toc196491993" w:history="1">
            <w:r w:rsidRPr="0085125B">
              <w:rPr>
                <w:rStyle w:val="Hyperlink"/>
                <w:noProof/>
              </w:rPr>
              <w:t>3.2.1 Application Design</w:t>
            </w:r>
            <w:r>
              <w:rPr>
                <w:noProof/>
                <w:webHidden/>
              </w:rPr>
              <w:tab/>
            </w:r>
            <w:r>
              <w:rPr>
                <w:noProof/>
                <w:webHidden/>
              </w:rPr>
              <w:fldChar w:fldCharType="begin"/>
            </w:r>
            <w:r>
              <w:rPr>
                <w:noProof/>
                <w:webHidden/>
              </w:rPr>
              <w:instrText xml:space="preserve"> PAGEREF _Toc196491993 \h </w:instrText>
            </w:r>
            <w:r>
              <w:rPr>
                <w:noProof/>
                <w:webHidden/>
              </w:rPr>
            </w:r>
            <w:r>
              <w:rPr>
                <w:noProof/>
                <w:webHidden/>
              </w:rPr>
              <w:fldChar w:fldCharType="separate"/>
            </w:r>
            <w:r>
              <w:rPr>
                <w:noProof/>
                <w:webHidden/>
              </w:rPr>
              <w:t>15</w:t>
            </w:r>
            <w:r>
              <w:rPr>
                <w:noProof/>
                <w:webHidden/>
              </w:rPr>
              <w:fldChar w:fldCharType="end"/>
            </w:r>
          </w:hyperlink>
        </w:p>
        <w:p w14:paraId="37DAB68F" w14:textId="1AE72E43" w:rsidR="00BF4B4D" w:rsidRDefault="00BF4B4D">
          <w:pPr>
            <w:pStyle w:val="TOC2"/>
            <w:tabs>
              <w:tab w:val="right" w:leader="dot" w:pos="9016"/>
            </w:tabs>
            <w:rPr>
              <w:rFonts w:eastAsiaTheme="minorEastAsia"/>
              <w:noProof/>
              <w:sz w:val="24"/>
              <w:szCs w:val="24"/>
              <w:lang w:eastAsia="en-GB"/>
            </w:rPr>
          </w:pPr>
          <w:hyperlink w:anchor="_Toc196491994" w:history="1">
            <w:r w:rsidRPr="0085125B">
              <w:rPr>
                <w:rStyle w:val="Hyperlink"/>
                <w:noProof/>
              </w:rPr>
              <w:t>3.3 Node and Model Design</w:t>
            </w:r>
            <w:r>
              <w:rPr>
                <w:noProof/>
                <w:webHidden/>
              </w:rPr>
              <w:tab/>
            </w:r>
            <w:r>
              <w:rPr>
                <w:noProof/>
                <w:webHidden/>
              </w:rPr>
              <w:fldChar w:fldCharType="begin"/>
            </w:r>
            <w:r>
              <w:rPr>
                <w:noProof/>
                <w:webHidden/>
              </w:rPr>
              <w:instrText xml:space="preserve"> PAGEREF _Toc196491994 \h </w:instrText>
            </w:r>
            <w:r>
              <w:rPr>
                <w:noProof/>
                <w:webHidden/>
              </w:rPr>
            </w:r>
            <w:r>
              <w:rPr>
                <w:noProof/>
                <w:webHidden/>
              </w:rPr>
              <w:fldChar w:fldCharType="separate"/>
            </w:r>
            <w:r>
              <w:rPr>
                <w:noProof/>
                <w:webHidden/>
              </w:rPr>
              <w:t>15</w:t>
            </w:r>
            <w:r>
              <w:rPr>
                <w:noProof/>
                <w:webHidden/>
              </w:rPr>
              <w:fldChar w:fldCharType="end"/>
            </w:r>
          </w:hyperlink>
        </w:p>
        <w:p w14:paraId="5C9A65C9" w14:textId="6F6D751B" w:rsidR="00BF4B4D" w:rsidRDefault="00BF4B4D">
          <w:pPr>
            <w:pStyle w:val="TOC3"/>
            <w:tabs>
              <w:tab w:val="right" w:leader="dot" w:pos="9016"/>
            </w:tabs>
            <w:rPr>
              <w:rFonts w:eastAsiaTheme="minorEastAsia"/>
              <w:noProof/>
              <w:sz w:val="24"/>
              <w:szCs w:val="24"/>
              <w:lang w:eastAsia="en-GB"/>
            </w:rPr>
          </w:pPr>
          <w:hyperlink w:anchor="_Toc196491995" w:history="1">
            <w:r w:rsidRPr="0085125B">
              <w:rPr>
                <w:rStyle w:val="Hyperlink"/>
                <w:noProof/>
              </w:rPr>
              <w:t>3.3.1 Node Uses and Overall WFC Generation</w:t>
            </w:r>
            <w:r>
              <w:rPr>
                <w:noProof/>
                <w:webHidden/>
              </w:rPr>
              <w:tab/>
            </w:r>
            <w:r>
              <w:rPr>
                <w:noProof/>
                <w:webHidden/>
              </w:rPr>
              <w:fldChar w:fldCharType="begin"/>
            </w:r>
            <w:r>
              <w:rPr>
                <w:noProof/>
                <w:webHidden/>
              </w:rPr>
              <w:instrText xml:space="preserve"> PAGEREF _Toc196491995 \h </w:instrText>
            </w:r>
            <w:r>
              <w:rPr>
                <w:noProof/>
                <w:webHidden/>
              </w:rPr>
            </w:r>
            <w:r>
              <w:rPr>
                <w:noProof/>
                <w:webHidden/>
              </w:rPr>
              <w:fldChar w:fldCharType="separate"/>
            </w:r>
            <w:r>
              <w:rPr>
                <w:noProof/>
                <w:webHidden/>
              </w:rPr>
              <w:t>15</w:t>
            </w:r>
            <w:r>
              <w:rPr>
                <w:noProof/>
                <w:webHidden/>
              </w:rPr>
              <w:fldChar w:fldCharType="end"/>
            </w:r>
          </w:hyperlink>
        </w:p>
        <w:p w14:paraId="2A3FC80E" w14:textId="471FAC91" w:rsidR="00BF4B4D" w:rsidRDefault="00BF4B4D">
          <w:pPr>
            <w:pStyle w:val="TOC3"/>
            <w:tabs>
              <w:tab w:val="right" w:leader="dot" w:pos="9016"/>
            </w:tabs>
            <w:rPr>
              <w:rFonts w:eastAsiaTheme="minorEastAsia"/>
              <w:noProof/>
              <w:sz w:val="24"/>
              <w:szCs w:val="24"/>
              <w:lang w:eastAsia="en-GB"/>
            </w:rPr>
          </w:pPr>
          <w:hyperlink w:anchor="_Toc196491996" w:history="1">
            <w:r w:rsidRPr="0085125B">
              <w:rPr>
                <w:rStyle w:val="Hyperlink"/>
                <w:noProof/>
              </w:rPr>
              <w:t>3.3.2 Propagation</w:t>
            </w:r>
            <w:r>
              <w:rPr>
                <w:noProof/>
                <w:webHidden/>
              </w:rPr>
              <w:tab/>
            </w:r>
            <w:r>
              <w:rPr>
                <w:noProof/>
                <w:webHidden/>
              </w:rPr>
              <w:fldChar w:fldCharType="begin"/>
            </w:r>
            <w:r>
              <w:rPr>
                <w:noProof/>
                <w:webHidden/>
              </w:rPr>
              <w:instrText xml:space="preserve"> PAGEREF _Toc196491996 \h </w:instrText>
            </w:r>
            <w:r>
              <w:rPr>
                <w:noProof/>
                <w:webHidden/>
              </w:rPr>
            </w:r>
            <w:r>
              <w:rPr>
                <w:noProof/>
                <w:webHidden/>
              </w:rPr>
              <w:fldChar w:fldCharType="separate"/>
            </w:r>
            <w:r>
              <w:rPr>
                <w:noProof/>
                <w:webHidden/>
              </w:rPr>
              <w:t>16</w:t>
            </w:r>
            <w:r>
              <w:rPr>
                <w:noProof/>
                <w:webHidden/>
              </w:rPr>
              <w:fldChar w:fldCharType="end"/>
            </w:r>
          </w:hyperlink>
        </w:p>
        <w:p w14:paraId="6BEA9A79" w14:textId="5A687AD4" w:rsidR="00BF4B4D" w:rsidRDefault="00BF4B4D">
          <w:pPr>
            <w:pStyle w:val="TOC3"/>
            <w:tabs>
              <w:tab w:val="right" w:leader="dot" w:pos="9016"/>
            </w:tabs>
            <w:rPr>
              <w:rFonts w:eastAsiaTheme="minorEastAsia"/>
              <w:noProof/>
              <w:sz w:val="24"/>
              <w:szCs w:val="24"/>
              <w:lang w:eastAsia="en-GB"/>
            </w:rPr>
          </w:pPr>
          <w:hyperlink w:anchor="_Toc196491997" w:history="1">
            <w:r w:rsidRPr="0085125B">
              <w:rPr>
                <w:rStyle w:val="Hyperlink"/>
                <w:noProof/>
              </w:rPr>
              <w:t>3.3.3 Prefabs and Models</w:t>
            </w:r>
            <w:r>
              <w:rPr>
                <w:noProof/>
                <w:webHidden/>
              </w:rPr>
              <w:tab/>
            </w:r>
            <w:r>
              <w:rPr>
                <w:noProof/>
                <w:webHidden/>
              </w:rPr>
              <w:fldChar w:fldCharType="begin"/>
            </w:r>
            <w:r>
              <w:rPr>
                <w:noProof/>
                <w:webHidden/>
              </w:rPr>
              <w:instrText xml:space="preserve"> PAGEREF _Toc196491997 \h </w:instrText>
            </w:r>
            <w:r>
              <w:rPr>
                <w:noProof/>
                <w:webHidden/>
              </w:rPr>
            </w:r>
            <w:r>
              <w:rPr>
                <w:noProof/>
                <w:webHidden/>
              </w:rPr>
              <w:fldChar w:fldCharType="separate"/>
            </w:r>
            <w:r>
              <w:rPr>
                <w:noProof/>
                <w:webHidden/>
              </w:rPr>
              <w:t>16</w:t>
            </w:r>
            <w:r>
              <w:rPr>
                <w:noProof/>
                <w:webHidden/>
              </w:rPr>
              <w:fldChar w:fldCharType="end"/>
            </w:r>
          </w:hyperlink>
        </w:p>
        <w:p w14:paraId="2235088C" w14:textId="15C5C66C" w:rsidR="00BF4B4D" w:rsidRDefault="00BF4B4D">
          <w:pPr>
            <w:pStyle w:val="TOC2"/>
            <w:tabs>
              <w:tab w:val="right" w:leader="dot" w:pos="9016"/>
            </w:tabs>
            <w:rPr>
              <w:rFonts w:eastAsiaTheme="minorEastAsia"/>
              <w:noProof/>
              <w:sz w:val="24"/>
              <w:szCs w:val="24"/>
              <w:lang w:eastAsia="en-GB"/>
            </w:rPr>
          </w:pPr>
          <w:hyperlink w:anchor="_Toc196491998" w:history="1">
            <w:r w:rsidRPr="0085125B">
              <w:rPr>
                <w:rStyle w:val="Hyperlink"/>
                <w:noProof/>
              </w:rPr>
              <w:t>3.4 Movement-Based Gameplay Mechanics Design</w:t>
            </w:r>
            <w:r>
              <w:rPr>
                <w:noProof/>
                <w:webHidden/>
              </w:rPr>
              <w:tab/>
            </w:r>
            <w:r>
              <w:rPr>
                <w:noProof/>
                <w:webHidden/>
              </w:rPr>
              <w:fldChar w:fldCharType="begin"/>
            </w:r>
            <w:r>
              <w:rPr>
                <w:noProof/>
                <w:webHidden/>
              </w:rPr>
              <w:instrText xml:space="preserve"> PAGEREF _Toc196491998 \h </w:instrText>
            </w:r>
            <w:r>
              <w:rPr>
                <w:noProof/>
                <w:webHidden/>
              </w:rPr>
            </w:r>
            <w:r>
              <w:rPr>
                <w:noProof/>
                <w:webHidden/>
              </w:rPr>
              <w:fldChar w:fldCharType="separate"/>
            </w:r>
            <w:r>
              <w:rPr>
                <w:noProof/>
                <w:webHidden/>
              </w:rPr>
              <w:t>17</w:t>
            </w:r>
            <w:r>
              <w:rPr>
                <w:noProof/>
                <w:webHidden/>
              </w:rPr>
              <w:fldChar w:fldCharType="end"/>
            </w:r>
          </w:hyperlink>
        </w:p>
        <w:p w14:paraId="6795AE9C" w14:textId="2CBF8522" w:rsidR="00BF4B4D" w:rsidRDefault="00BF4B4D">
          <w:pPr>
            <w:pStyle w:val="TOC3"/>
            <w:tabs>
              <w:tab w:val="right" w:leader="dot" w:pos="9016"/>
            </w:tabs>
            <w:rPr>
              <w:rFonts w:eastAsiaTheme="minorEastAsia"/>
              <w:noProof/>
              <w:sz w:val="24"/>
              <w:szCs w:val="24"/>
              <w:lang w:eastAsia="en-GB"/>
            </w:rPr>
          </w:pPr>
          <w:hyperlink w:anchor="_Toc196491999" w:history="1">
            <w:r w:rsidRPr="0085125B">
              <w:rPr>
                <w:rStyle w:val="Hyperlink"/>
                <w:noProof/>
              </w:rPr>
              <w:t>3.4.1 Wall Running and Sliding</w:t>
            </w:r>
            <w:r>
              <w:rPr>
                <w:noProof/>
                <w:webHidden/>
              </w:rPr>
              <w:tab/>
            </w:r>
            <w:r>
              <w:rPr>
                <w:noProof/>
                <w:webHidden/>
              </w:rPr>
              <w:fldChar w:fldCharType="begin"/>
            </w:r>
            <w:r>
              <w:rPr>
                <w:noProof/>
                <w:webHidden/>
              </w:rPr>
              <w:instrText xml:space="preserve"> PAGEREF _Toc196491999 \h </w:instrText>
            </w:r>
            <w:r>
              <w:rPr>
                <w:noProof/>
                <w:webHidden/>
              </w:rPr>
            </w:r>
            <w:r>
              <w:rPr>
                <w:noProof/>
                <w:webHidden/>
              </w:rPr>
              <w:fldChar w:fldCharType="separate"/>
            </w:r>
            <w:r>
              <w:rPr>
                <w:noProof/>
                <w:webHidden/>
              </w:rPr>
              <w:t>17</w:t>
            </w:r>
            <w:r>
              <w:rPr>
                <w:noProof/>
                <w:webHidden/>
              </w:rPr>
              <w:fldChar w:fldCharType="end"/>
            </w:r>
          </w:hyperlink>
        </w:p>
        <w:p w14:paraId="74588902" w14:textId="4EE90715" w:rsidR="00BF4B4D" w:rsidRDefault="00BF4B4D">
          <w:pPr>
            <w:pStyle w:val="TOC3"/>
            <w:tabs>
              <w:tab w:val="right" w:leader="dot" w:pos="9016"/>
            </w:tabs>
            <w:rPr>
              <w:rFonts w:eastAsiaTheme="minorEastAsia"/>
              <w:noProof/>
              <w:sz w:val="24"/>
              <w:szCs w:val="24"/>
              <w:lang w:eastAsia="en-GB"/>
            </w:rPr>
          </w:pPr>
          <w:hyperlink w:anchor="_Toc196492000" w:history="1">
            <w:r w:rsidRPr="0085125B">
              <w:rPr>
                <w:rStyle w:val="Hyperlink"/>
                <w:noProof/>
              </w:rPr>
              <w:t>3.4.2 Objective</w:t>
            </w:r>
            <w:r>
              <w:rPr>
                <w:noProof/>
                <w:webHidden/>
              </w:rPr>
              <w:tab/>
            </w:r>
            <w:r>
              <w:rPr>
                <w:noProof/>
                <w:webHidden/>
              </w:rPr>
              <w:fldChar w:fldCharType="begin"/>
            </w:r>
            <w:r>
              <w:rPr>
                <w:noProof/>
                <w:webHidden/>
              </w:rPr>
              <w:instrText xml:space="preserve"> PAGEREF _Toc196492000 \h </w:instrText>
            </w:r>
            <w:r>
              <w:rPr>
                <w:noProof/>
                <w:webHidden/>
              </w:rPr>
            </w:r>
            <w:r>
              <w:rPr>
                <w:noProof/>
                <w:webHidden/>
              </w:rPr>
              <w:fldChar w:fldCharType="separate"/>
            </w:r>
            <w:r>
              <w:rPr>
                <w:noProof/>
                <w:webHidden/>
              </w:rPr>
              <w:t>18</w:t>
            </w:r>
            <w:r>
              <w:rPr>
                <w:noProof/>
                <w:webHidden/>
              </w:rPr>
              <w:fldChar w:fldCharType="end"/>
            </w:r>
          </w:hyperlink>
        </w:p>
        <w:p w14:paraId="038D18FA" w14:textId="1D1E9ACB" w:rsidR="00BF4B4D" w:rsidRDefault="00BF4B4D">
          <w:pPr>
            <w:pStyle w:val="TOC2"/>
            <w:tabs>
              <w:tab w:val="right" w:leader="dot" w:pos="9016"/>
            </w:tabs>
            <w:rPr>
              <w:rFonts w:eastAsiaTheme="minorEastAsia"/>
              <w:noProof/>
              <w:sz w:val="24"/>
              <w:szCs w:val="24"/>
              <w:lang w:eastAsia="en-GB"/>
            </w:rPr>
          </w:pPr>
          <w:hyperlink w:anchor="_Toc196492001" w:history="1">
            <w:r w:rsidRPr="0085125B">
              <w:rPr>
                <w:rStyle w:val="Hyperlink"/>
                <w:noProof/>
              </w:rPr>
              <w:t>3.5 User Testing</w:t>
            </w:r>
            <w:r>
              <w:rPr>
                <w:noProof/>
                <w:webHidden/>
              </w:rPr>
              <w:tab/>
            </w:r>
            <w:r>
              <w:rPr>
                <w:noProof/>
                <w:webHidden/>
              </w:rPr>
              <w:fldChar w:fldCharType="begin"/>
            </w:r>
            <w:r>
              <w:rPr>
                <w:noProof/>
                <w:webHidden/>
              </w:rPr>
              <w:instrText xml:space="preserve"> PAGEREF _Toc196492001 \h </w:instrText>
            </w:r>
            <w:r>
              <w:rPr>
                <w:noProof/>
                <w:webHidden/>
              </w:rPr>
            </w:r>
            <w:r>
              <w:rPr>
                <w:noProof/>
                <w:webHidden/>
              </w:rPr>
              <w:fldChar w:fldCharType="separate"/>
            </w:r>
            <w:r>
              <w:rPr>
                <w:noProof/>
                <w:webHidden/>
              </w:rPr>
              <w:t>18</w:t>
            </w:r>
            <w:r>
              <w:rPr>
                <w:noProof/>
                <w:webHidden/>
              </w:rPr>
              <w:fldChar w:fldCharType="end"/>
            </w:r>
          </w:hyperlink>
        </w:p>
        <w:p w14:paraId="5703DD0D" w14:textId="310B4F1C" w:rsidR="00BF4B4D" w:rsidRDefault="00BF4B4D">
          <w:pPr>
            <w:pStyle w:val="TOC1"/>
            <w:tabs>
              <w:tab w:val="right" w:leader="dot" w:pos="9016"/>
            </w:tabs>
            <w:rPr>
              <w:rFonts w:eastAsiaTheme="minorEastAsia"/>
              <w:noProof/>
              <w:sz w:val="24"/>
              <w:szCs w:val="24"/>
              <w:lang w:eastAsia="en-GB"/>
            </w:rPr>
          </w:pPr>
          <w:hyperlink w:anchor="_Toc196492002" w:history="1">
            <w:r w:rsidRPr="0085125B">
              <w:rPr>
                <w:rStyle w:val="Hyperlink"/>
                <w:noProof/>
              </w:rPr>
              <w:t>4.0 Results</w:t>
            </w:r>
            <w:r>
              <w:rPr>
                <w:noProof/>
                <w:webHidden/>
              </w:rPr>
              <w:tab/>
            </w:r>
            <w:r>
              <w:rPr>
                <w:noProof/>
                <w:webHidden/>
              </w:rPr>
              <w:fldChar w:fldCharType="begin"/>
            </w:r>
            <w:r>
              <w:rPr>
                <w:noProof/>
                <w:webHidden/>
              </w:rPr>
              <w:instrText xml:space="preserve"> PAGEREF _Toc196492002 \h </w:instrText>
            </w:r>
            <w:r>
              <w:rPr>
                <w:noProof/>
                <w:webHidden/>
              </w:rPr>
            </w:r>
            <w:r>
              <w:rPr>
                <w:noProof/>
                <w:webHidden/>
              </w:rPr>
              <w:fldChar w:fldCharType="separate"/>
            </w:r>
            <w:r>
              <w:rPr>
                <w:noProof/>
                <w:webHidden/>
              </w:rPr>
              <w:t>20</w:t>
            </w:r>
            <w:r>
              <w:rPr>
                <w:noProof/>
                <w:webHidden/>
              </w:rPr>
              <w:fldChar w:fldCharType="end"/>
            </w:r>
          </w:hyperlink>
        </w:p>
        <w:p w14:paraId="4A441855" w14:textId="0D7C0D87" w:rsidR="00BF4B4D" w:rsidRDefault="00BF4B4D">
          <w:pPr>
            <w:pStyle w:val="TOC2"/>
            <w:tabs>
              <w:tab w:val="right" w:leader="dot" w:pos="9016"/>
            </w:tabs>
            <w:rPr>
              <w:rFonts w:eastAsiaTheme="minorEastAsia"/>
              <w:noProof/>
              <w:sz w:val="24"/>
              <w:szCs w:val="24"/>
              <w:lang w:eastAsia="en-GB"/>
            </w:rPr>
          </w:pPr>
          <w:hyperlink w:anchor="_Toc196492003" w:history="1">
            <w:r w:rsidRPr="0085125B">
              <w:rPr>
                <w:rStyle w:val="Hyperlink"/>
                <w:noProof/>
              </w:rPr>
              <w:t>4.1 Questionnaire Data</w:t>
            </w:r>
            <w:r>
              <w:rPr>
                <w:noProof/>
                <w:webHidden/>
              </w:rPr>
              <w:tab/>
            </w:r>
            <w:r>
              <w:rPr>
                <w:noProof/>
                <w:webHidden/>
              </w:rPr>
              <w:fldChar w:fldCharType="begin"/>
            </w:r>
            <w:r>
              <w:rPr>
                <w:noProof/>
                <w:webHidden/>
              </w:rPr>
              <w:instrText xml:space="preserve"> PAGEREF _Toc196492003 \h </w:instrText>
            </w:r>
            <w:r>
              <w:rPr>
                <w:noProof/>
                <w:webHidden/>
              </w:rPr>
            </w:r>
            <w:r>
              <w:rPr>
                <w:noProof/>
                <w:webHidden/>
              </w:rPr>
              <w:fldChar w:fldCharType="separate"/>
            </w:r>
            <w:r>
              <w:rPr>
                <w:noProof/>
                <w:webHidden/>
              </w:rPr>
              <w:t>20</w:t>
            </w:r>
            <w:r>
              <w:rPr>
                <w:noProof/>
                <w:webHidden/>
              </w:rPr>
              <w:fldChar w:fldCharType="end"/>
            </w:r>
          </w:hyperlink>
        </w:p>
        <w:p w14:paraId="31666233" w14:textId="72E781BE" w:rsidR="00BF4B4D" w:rsidRDefault="00BF4B4D">
          <w:pPr>
            <w:pStyle w:val="TOC2"/>
            <w:tabs>
              <w:tab w:val="right" w:leader="dot" w:pos="9016"/>
            </w:tabs>
            <w:rPr>
              <w:rFonts w:eastAsiaTheme="minorEastAsia"/>
              <w:noProof/>
              <w:sz w:val="24"/>
              <w:szCs w:val="24"/>
              <w:lang w:eastAsia="en-GB"/>
            </w:rPr>
          </w:pPr>
          <w:hyperlink w:anchor="_Toc196492004" w:history="1">
            <w:r w:rsidRPr="0085125B">
              <w:rPr>
                <w:rStyle w:val="Hyperlink"/>
                <w:noProof/>
              </w:rPr>
              <w:t>4.2 Playtest Data</w:t>
            </w:r>
            <w:r>
              <w:rPr>
                <w:noProof/>
                <w:webHidden/>
              </w:rPr>
              <w:tab/>
            </w:r>
            <w:r>
              <w:rPr>
                <w:noProof/>
                <w:webHidden/>
              </w:rPr>
              <w:fldChar w:fldCharType="begin"/>
            </w:r>
            <w:r>
              <w:rPr>
                <w:noProof/>
                <w:webHidden/>
              </w:rPr>
              <w:instrText xml:space="preserve"> PAGEREF _Toc196492004 \h </w:instrText>
            </w:r>
            <w:r>
              <w:rPr>
                <w:noProof/>
                <w:webHidden/>
              </w:rPr>
            </w:r>
            <w:r>
              <w:rPr>
                <w:noProof/>
                <w:webHidden/>
              </w:rPr>
              <w:fldChar w:fldCharType="separate"/>
            </w:r>
            <w:r>
              <w:rPr>
                <w:noProof/>
                <w:webHidden/>
              </w:rPr>
              <w:t>20</w:t>
            </w:r>
            <w:r>
              <w:rPr>
                <w:noProof/>
                <w:webHidden/>
              </w:rPr>
              <w:fldChar w:fldCharType="end"/>
            </w:r>
          </w:hyperlink>
        </w:p>
        <w:p w14:paraId="3FD218E4" w14:textId="2EBF938F" w:rsidR="00BF4B4D" w:rsidRDefault="00BF4B4D">
          <w:pPr>
            <w:pStyle w:val="TOC2"/>
            <w:tabs>
              <w:tab w:val="right" w:leader="dot" w:pos="9016"/>
            </w:tabs>
            <w:rPr>
              <w:rFonts w:eastAsiaTheme="minorEastAsia"/>
              <w:noProof/>
              <w:sz w:val="24"/>
              <w:szCs w:val="24"/>
              <w:lang w:eastAsia="en-GB"/>
            </w:rPr>
          </w:pPr>
          <w:hyperlink w:anchor="_Toc196492005" w:history="1">
            <w:r w:rsidRPr="0085125B">
              <w:rPr>
                <w:rStyle w:val="Hyperlink"/>
                <w:noProof/>
              </w:rPr>
              <w:t>4.2.1 Player playtest data</w:t>
            </w:r>
            <w:r>
              <w:rPr>
                <w:noProof/>
                <w:webHidden/>
              </w:rPr>
              <w:tab/>
            </w:r>
            <w:r>
              <w:rPr>
                <w:noProof/>
                <w:webHidden/>
              </w:rPr>
              <w:fldChar w:fldCharType="begin"/>
            </w:r>
            <w:r>
              <w:rPr>
                <w:noProof/>
                <w:webHidden/>
              </w:rPr>
              <w:instrText xml:space="preserve"> PAGEREF _Toc196492005 \h </w:instrText>
            </w:r>
            <w:r>
              <w:rPr>
                <w:noProof/>
                <w:webHidden/>
              </w:rPr>
            </w:r>
            <w:r>
              <w:rPr>
                <w:noProof/>
                <w:webHidden/>
              </w:rPr>
              <w:fldChar w:fldCharType="separate"/>
            </w:r>
            <w:r>
              <w:rPr>
                <w:noProof/>
                <w:webHidden/>
              </w:rPr>
              <w:t>20</w:t>
            </w:r>
            <w:r>
              <w:rPr>
                <w:noProof/>
                <w:webHidden/>
              </w:rPr>
              <w:fldChar w:fldCharType="end"/>
            </w:r>
          </w:hyperlink>
        </w:p>
        <w:p w14:paraId="7A11BEE9" w14:textId="596D046B" w:rsidR="00BF4B4D" w:rsidRDefault="00BF4B4D">
          <w:pPr>
            <w:pStyle w:val="TOC2"/>
            <w:tabs>
              <w:tab w:val="right" w:leader="dot" w:pos="9016"/>
            </w:tabs>
            <w:rPr>
              <w:rFonts w:eastAsiaTheme="minorEastAsia"/>
              <w:noProof/>
              <w:sz w:val="24"/>
              <w:szCs w:val="24"/>
              <w:lang w:eastAsia="en-GB"/>
            </w:rPr>
          </w:pPr>
          <w:hyperlink w:anchor="_Toc196492006" w:history="1">
            <w:r w:rsidRPr="0085125B">
              <w:rPr>
                <w:rStyle w:val="Hyperlink"/>
                <w:noProof/>
              </w:rPr>
              <w:t>4.2 Playtest Data</w:t>
            </w:r>
            <w:r>
              <w:rPr>
                <w:noProof/>
                <w:webHidden/>
              </w:rPr>
              <w:tab/>
            </w:r>
            <w:r>
              <w:rPr>
                <w:noProof/>
                <w:webHidden/>
              </w:rPr>
              <w:fldChar w:fldCharType="begin"/>
            </w:r>
            <w:r>
              <w:rPr>
                <w:noProof/>
                <w:webHidden/>
              </w:rPr>
              <w:instrText xml:space="preserve"> PAGEREF _Toc196492006 \h </w:instrText>
            </w:r>
            <w:r>
              <w:rPr>
                <w:noProof/>
                <w:webHidden/>
              </w:rPr>
            </w:r>
            <w:r>
              <w:rPr>
                <w:noProof/>
                <w:webHidden/>
              </w:rPr>
              <w:fldChar w:fldCharType="separate"/>
            </w:r>
            <w:r>
              <w:rPr>
                <w:noProof/>
                <w:webHidden/>
              </w:rPr>
              <w:t>20</w:t>
            </w:r>
            <w:r>
              <w:rPr>
                <w:noProof/>
                <w:webHidden/>
              </w:rPr>
              <w:fldChar w:fldCharType="end"/>
            </w:r>
          </w:hyperlink>
        </w:p>
        <w:p w14:paraId="15D5F9EB" w14:textId="2F7BEACF" w:rsidR="00BF4B4D" w:rsidRDefault="00BF4B4D">
          <w:pPr>
            <w:pStyle w:val="TOC3"/>
            <w:tabs>
              <w:tab w:val="right" w:leader="dot" w:pos="9016"/>
            </w:tabs>
            <w:rPr>
              <w:rFonts w:eastAsiaTheme="minorEastAsia"/>
              <w:noProof/>
              <w:sz w:val="24"/>
              <w:szCs w:val="24"/>
              <w:lang w:eastAsia="en-GB"/>
            </w:rPr>
          </w:pPr>
          <w:hyperlink w:anchor="_Toc196492007" w:history="1">
            <w:r w:rsidRPr="0085125B">
              <w:rPr>
                <w:rStyle w:val="Hyperlink"/>
                <w:noProof/>
              </w:rPr>
              <w:t>4.2.1 Player playtest data</w:t>
            </w:r>
            <w:r>
              <w:rPr>
                <w:noProof/>
                <w:webHidden/>
              </w:rPr>
              <w:tab/>
            </w:r>
            <w:r>
              <w:rPr>
                <w:noProof/>
                <w:webHidden/>
              </w:rPr>
              <w:fldChar w:fldCharType="begin"/>
            </w:r>
            <w:r>
              <w:rPr>
                <w:noProof/>
                <w:webHidden/>
              </w:rPr>
              <w:instrText xml:space="preserve"> PAGEREF _Toc196492007 \h </w:instrText>
            </w:r>
            <w:r>
              <w:rPr>
                <w:noProof/>
                <w:webHidden/>
              </w:rPr>
            </w:r>
            <w:r>
              <w:rPr>
                <w:noProof/>
                <w:webHidden/>
              </w:rPr>
              <w:fldChar w:fldCharType="separate"/>
            </w:r>
            <w:r>
              <w:rPr>
                <w:noProof/>
                <w:webHidden/>
              </w:rPr>
              <w:t>20</w:t>
            </w:r>
            <w:r>
              <w:rPr>
                <w:noProof/>
                <w:webHidden/>
              </w:rPr>
              <w:fldChar w:fldCharType="end"/>
            </w:r>
          </w:hyperlink>
        </w:p>
        <w:p w14:paraId="4CE156DB" w14:textId="7D38BBB6" w:rsidR="00BF4B4D" w:rsidRDefault="00BF4B4D">
          <w:pPr>
            <w:pStyle w:val="TOC3"/>
            <w:tabs>
              <w:tab w:val="right" w:leader="dot" w:pos="9016"/>
            </w:tabs>
            <w:rPr>
              <w:rFonts w:eastAsiaTheme="minorEastAsia"/>
              <w:noProof/>
              <w:sz w:val="24"/>
              <w:szCs w:val="24"/>
              <w:lang w:eastAsia="en-GB"/>
            </w:rPr>
          </w:pPr>
          <w:hyperlink w:anchor="_Toc196492008" w:history="1">
            <w:r w:rsidRPr="0085125B">
              <w:rPr>
                <w:rStyle w:val="Hyperlink"/>
                <w:noProof/>
              </w:rPr>
              <w:t>4.2.2 Player generation data</w:t>
            </w:r>
            <w:r>
              <w:rPr>
                <w:noProof/>
                <w:webHidden/>
              </w:rPr>
              <w:tab/>
            </w:r>
            <w:r>
              <w:rPr>
                <w:noProof/>
                <w:webHidden/>
              </w:rPr>
              <w:fldChar w:fldCharType="begin"/>
            </w:r>
            <w:r>
              <w:rPr>
                <w:noProof/>
                <w:webHidden/>
              </w:rPr>
              <w:instrText xml:space="preserve"> PAGEREF _Toc196492008 \h </w:instrText>
            </w:r>
            <w:r>
              <w:rPr>
                <w:noProof/>
                <w:webHidden/>
              </w:rPr>
            </w:r>
            <w:r>
              <w:rPr>
                <w:noProof/>
                <w:webHidden/>
              </w:rPr>
              <w:fldChar w:fldCharType="separate"/>
            </w:r>
            <w:r>
              <w:rPr>
                <w:noProof/>
                <w:webHidden/>
              </w:rPr>
              <w:t>23</w:t>
            </w:r>
            <w:r>
              <w:rPr>
                <w:noProof/>
                <w:webHidden/>
              </w:rPr>
              <w:fldChar w:fldCharType="end"/>
            </w:r>
          </w:hyperlink>
        </w:p>
        <w:p w14:paraId="7BCDE905" w14:textId="5C87BB36" w:rsidR="00BF4B4D" w:rsidRDefault="00BF4B4D">
          <w:pPr>
            <w:pStyle w:val="TOC2"/>
            <w:tabs>
              <w:tab w:val="right" w:leader="dot" w:pos="9016"/>
            </w:tabs>
            <w:rPr>
              <w:rFonts w:eastAsiaTheme="minorEastAsia"/>
              <w:noProof/>
              <w:sz w:val="24"/>
              <w:szCs w:val="24"/>
              <w:lang w:eastAsia="en-GB"/>
            </w:rPr>
          </w:pPr>
          <w:hyperlink w:anchor="_Toc196492009" w:history="1">
            <w:r w:rsidRPr="0085125B">
              <w:rPr>
                <w:rStyle w:val="Hyperlink"/>
                <w:noProof/>
              </w:rPr>
              <w:t>5.0 Discussion</w:t>
            </w:r>
            <w:r>
              <w:rPr>
                <w:noProof/>
                <w:webHidden/>
              </w:rPr>
              <w:tab/>
            </w:r>
            <w:r>
              <w:rPr>
                <w:noProof/>
                <w:webHidden/>
              </w:rPr>
              <w:fldChar w:fldCharType="begin"/>
            </w:r>
            <w:r>
              <w:rPr>
                <w:noProof/>
                <w:webHidden/>
              </w:rPr>
              <w:instrText xml:space="preserve"> PAGEREF _Toc196492009 \h </w:instrText>
            </w:r>
            <w:r>
              <w:rPr>
                <w:noProof/>
                <w:webHidden/>
              </w:rPr>
            </w:r>
            <w:r>
              <w:rPr>
                <w:noProof/>
                <w:webHidden/>
              </w:rPr>
              <w:fldChar w:fldCharType="separate"/>
            </w:r>
            <w:r>
              <w:rPr>
                <w:noProof/>
                <w:webHidden/>
              </w:rPr>
              <w:t>25</w:t>
            </w:r>
            <w:r>
              <w:rPr>
                <w:noProof/>
                <w:webHidden/>
              </w:rPr>
              <w:fldChar w:fldCharType="end"/>
            </w:r>
          </w:hyperlink>
        </w:p>
        <w:p w14:paraId="25716060" w14:textId="3CD7EF78" w:rsidR="00BF4B4D" w:rsidRDefault="00BF4B4D">
          <w:pPr>
            <w:pStyle w:val="TOC3"/>
            <w:tabs>
              <w:tab w:val="right" w:leader="dot" w:pos="9016"/>
            </w:tabs>
            <w:rPr>
              <w:rFonts w:eastAsiaTheme="minorEastAsia"/>
              <w:noProof/>
              <w:sz w:val="24"/>
              <w:szCs w:val="24"/>
              <w:lang w:eastAsia="en-GB"/>
            </w:rPr>
          </w:pPr>
          <w:hyperlink w:anchor="_Toc196492010" w:history="1">
            <w:r w:rsidRPr="0085125B">
              <w:rPr>
                <w:rStyle w:val="Hyperlink"/>
                <w:noProof/>
              </w:rPr>
              <w:t>5.1 Playtest session</w:t>
            </w:r>
            <w:r>
              <w:rPr>
                <w:noProof/>
                <w:webHidden/>
              </w:rPr>
              <w:tab/>
            </w:r>
            <w:r>
              <w:rPr>
                <w:noProof/>
                <w:webHidden/>
              </w:rPr>
              <w:fldChar w:fldCharType="begin"/>
            </w:r>
            <w:r>
              <w:rPr>
                <w:noProof/>
                <w:webHidden/>
              </w:rPr>
              <w:instrText xml:space="preserve"> PAGEREF _Toc196492010 \h </w:instrText>
            </w:r>
            <w:r>
              <w:rPr>
                <w:noProof/>
                <w:webHidden/>
              </w:rPr>
            </w:r>
            <w:r>
              <w:rPr>
                <w:noProof/>
                <w:webHidden/>
              </w:rPr>
              <w:fldChar w:fldCharType="separate"/>
            </w:r>
            <w:r>
              <w:rPr>
                <w:noProof/>
                <w:webHidden/>
              </w:rPr>
              <w:t>25</w:t>
            </w:r>
            <w:r>
              <w:rPr>
                <w:noProof/>
                <w:webHidden/>
              </w:rPr>
              <w:fldChar w:fldCharType="end"/>
            </w:r>
          </w:hyperlink>
        </w:p>
        <w:p w14:paraId="098B0A96" w14:textId="05DE9078" w:rsidR="00BF4B4D" w:rsidRDefault="00BF4B4D">
          <w:pPr>
            <w:pStyle w:val="TOC3"/>
            <w:tabs>
              <w:tab w:val="right" w:leader="dot" w:pos="9016"/>
            </w:tabs>
            <w:rPr>
              <w:rFonts w:eastAsiaTheme="minorEastAsia"/>
              <w:noProof/>
              <w:sz w:val="24"/>
              <w:szCs w:val="24"/>
              <w:lang w:eastAsia="en-GB"/>
            </w:rPr>
          </w:pPr>
          <w:hyperlink w:anchor="_Toc196492011" w:history="1">
            <w:r w:rsidRPr="0085125B">
              <w:rPr>
                <w:rStyle w:val="Hyperlink"/>
                <w:noProof/>
              </w:rPr>
              <w:t>5.1.1 Questionnaire Data Analysis – Questionnaire One</w:t>
            </w:r>
            <w:r>
              <w:rPr>
                <w:noProof/>
                <w:webHidden/>
              </w:rPr>
              <w:tab/>
            </w:r>
            <w:r>
              <w:rPr>
                <w:noProof/>
                <w:webHidden/>
              </w:rPr>
              <w:fldChar w:fldCharType="begin"/>
            </w:r>
            <w:r>
              <w:rPr>
                <w:noProof/>
                <w:webHidden/>
              </w:rPr>
              <w:instrText xml:space="preserve"> PAGEREF _Toc196492011 \h </w:instrText>
            </w:r>
            <w:r>
              <w:rPr>
                <w:noProof/>
                <w:webHidden/>
              </w:rPr>
            </w:r>
            <w:r>
              <w:rPr>
                <w:noProof/>
                <w:webHidden/>
              </w:rPr>
              <w:fldChar w:fldCharType="separate"/>
            </w:r>
            <w:r>
              <w:rPr>
                <w:noProof/>
                <w:webHidden/>
              </w:rPr>
              <w:t>25</w:t>
            </w:r>
            <w:r>
              <w:rPr>
                <w:noProof/>
                <w:webHidden/>
              </w:rPr>
              <w:fldChar w:fldCharType="end"/>
            </w:r>
          </w:hyperlink>
        </w:p>
        <w:p w14:paraId="3621C973" w14:textId="64551627" w:rsidR="00BF4B4D" w:rsidRDefault="00BF4B4D">
          <w:pPr>
            <w:pStyle w:val="TOC3"/>
            <w:tabs>
              <w:tab w:val="right" w:leader="dot" w:pos="9016"/>
            </w:tabs>
            <w:rPr>
              <w:rFonts w:eastAsiaTheme="minorEastAsia"/>
              <w:noProof/>
              <w:sz w:val="24"/>
              <w:szCs w:val="24"/>
              <w:lang w:eastAsia="en-GB"/>
            </w:rPr>
          </w:pPr>
          <w:hyperlink w:anchor="_Toc196492012" w:history="1">
            <w:r w:rsidRPr="0085125B">
              <w:rPr>
                <w:rStyle w:val="Hyperlink"/>
                <w:noProof/>
              </w:rPr>
              <w:t>5.1.2 Questionnaire Data Analysis – Questionnaire Two</w:t>
            </w:r>
            <w:r>
              <w:rPr>
                <w:noProof/>
                <w:webHidden/>
              </w:rPr>
              <w:tab/>
            </w:r>
            <w:r>
              <w:rPr>
                <w:noProof/>
                <w:webHidden/>
              </w:rPr>
              <w:fldChar w:fldCharType="begin"/>
            </w:r>
            <w:r>
              <w:rPr>
                <w:noProof/>
                <w:webHidden/>
              </w:rPr>
              <w:instrText xml:space="preserve"> PAGEREF _Toc196492012 \h </w:instrText>
            </w:r>
            <w:r>
              <w:rPr>
                <w:noProof/>
                <w:webHidden/>
              </w:rPr>
            </w:r>
            <w:r>
              <w:rPr>
                <w:noProof/>
                <w:webHidden/>
              </w:rPr>
              <w:fldChar w:fldCharType="separate"/>
            </w:r>
            <w:r>
              <w:rPr>
                <w:noProof/>
                <w:webHidden/>
              </w:rPr>
              <w:t>26</w:t>
            </w:r>
            <w:r>
              <w:rPr>
                <w:noProof/>
                <w:webHidden/>
              </w:rPr>
              <w:fldChar w:fldCharType="end"/>
            </w:r>
          </w:hyperlink>
        </w:p>
        <w:p w14:paraId="493A1A04" w14:textId="4B39361A" w:rsidR="00BF4B4D" w:rsidRDefault="00BF4B4D">
          <w:pPr>
            <w:pStyle w:val="TOC2"/>
            <w:tabs>
              <w:tab w:val="right" w:leader="dot" w:pos="9016"/>
            </w:tabs>
            <w:rPr>
              <w:rFonts w:eastAsiaTheme="minorEastAsia"/>
              <w:noProof/>
              <w:sz w:val="24"/>
              <w:szCs w:val="24"/>
              <w:lang w:eastAsia="en-GB"/>
            </w:rPr>
          </w:pPr>
          <w:hyperlink w:anchor="_Toc196492013" w:history="1">
            <w:r w:rsidRPr="0085125B">
              <w:rPr>
                <w:rStyle w:val="Hyperlink"/>
                <w:noProof/>
              </w:rPr>
              <w:t>5.2 Project findings</w:t>
            </w:r>
            <w:r>
              <w:rPr>
                <w:noProof/>
                <w:webHidden/>
              </w:rPr>
              <w:tab/>
            </w:r>
            <w:r>
              <w:rPr>
                <w:noProof/>
                <w:webHidden/>
              </w:rPr>
              <w:fldChar w:fldCharType="begin"/>
            </w:r>
            <w:r>
              <w:rPr>
                <w:noProof/>
                <w:webHidden/>
              </w:rPr>
              <w:instrText xml:space="preserve"> PAGEREF _Toc196492013 \h </w:instrText>
            </w:r>
            <w:r>
              <w:rPr>
                <w:noProof/>
                <w:webHidden/>
              </w:rPr>
            </w:r>
            <w:r>
              <w:rPr>
                <w:noProof/>
                <w:webHidden/>
              </w:rPr>
              <w:fldChar w:fldCharType="separate"/>
            </w:r>
            <w:r>
              <w:rPr>
                <w:noProof/>
                <w:webHidden/>
              </w:rPr>
              <w:t>27</w:t>
            </w:r>
            <w:r>
              <w:rPr>
                <w:noProof/>
                <w:webHidden/>
              </w:rPr>
              <w:fldChar w:fldCharType="end"/>
            </w:r>
          </w:hyperlink>
        </w:p>
        <w:p w14:paraId="5504F21B" w14:textId="6B1A8781" w:rsidR="00BF4B4D" w:rsidRDefault="00BF4B4D">
          <w:pPr>
            <w:pStyle w:val="TOC3"/>
            <w:tabs>
              <w:tab w:val="right" w:leader="dot" w:pos="9016"/>
            </w:tabs>
            <w:rPr>
              <w:rFonts w:eastAsiaTheme="minorEastAsia"/>
              <w:noProof/>
              <w:sz w:val="24"/>
              <w:szCs w:val="24"/>
              <w:lang w:eastAsia="en-GB"/>
            </w:rPr>
          </w:pPr>
          <w:hyperlink w:anchor="_Toc196492014" w:history="1">
            <w:r w:rsidRPr="0085125B">
              <w:rPr>
                <w:rStyle w:val="Hyperlink"/>
                <w:noProof/>
              </w:rPr>
              <w:t>5.2.1 Project summary</w:t>
            </w:r>
            <w:r>
              <w:rPr>
                <w:noProof/>
                <w:webHidden/>
              </w:rPr>
              <w:tab/>
            </w:r>
            <w:r>
              <w:rPr>
                <w:noProof/>
                <w:webHidden/>
              </w:rPr>
              <w:fldChar w:fldCharType="begin"/>
            </w:r>
            <w:r>
              <w:rPr>
                <w:noProof/>
                <w:webHidden/>
              </w:rPr>
              <w:instrText xml:space="preserve"> PAGEREF _Toc196492014 \h </w:instrText>
            </w:r>
            <w:r>
              <w:rPr>
                <w:noProof/>
                <w:webHidden/>
              </w:rPr>
            </w:r>
            <w:r>
              <w:rPr>
                <w:noProof/>
                <w:webHidden/>
              </w:rPr>
              <w:fldChar w:fldCharType="separate"/>
            </w:r>
            <w:r>
              <w:rPr>
                <w:noProof/>
                <w:webHidden/>
              </w:rPr>
              <w:t>27</w:t>
            </w:r>
            <w:r>
              <w:rPr>
                <w:noProof/>
                <w:webHidden/>
              </w:rPr>
              <w:fldChar w:fldCharType="end"/>
            </w:r>
          </w:hyperlink>
        </w:p>
        <w:p w14:paraId="39C8C9CE" w14:textId="58A4863C" w:rsidR="00BF4B4D" w:rsidRDefault="00BF4B4D">
          <w:pPr>
            <w:pStyle w:val="TOC3"/>
            <w:tabs>
              <w:tab w:val="right" w:leader="dot" w:pos="9016"/>
            </w:tabs>
            <w:rPr>
              <w:rFonts w:eastAsiaTheme="minorEastAsia"/>
              <w:noProof/>
              <w:sz w:val="24"/>
              <w:szCs w:val="24"/>
              <w:lang w:eastAsia="en-GB"/>
            </w:rPr>
          </w:pPr>
          <w:hyperlink w:anchor="_Toc196492015" w:history="1">
            <w:r w:rsidRPr="0085125B">
              <w:rPr>
                <w:rStyle w:val="Hyperlink"/>
                <w:noProof/>
              </w:rPr>
              <w:t>5.2.2 Research Question</w:t>
            </w:r>
            <w:r>
              <w:rPr>
                <w:noProof/>
                <w:webHidden/>
              </w:rPr>
              <w:tab/>
            </w:r>
            <w:r>
              <w:rPr>
                <w:noProof/>
                <w:webHidden/>
              </w:rPr>
              <w:fldChar w:fldCharType="begin"/>
            </w:r>
            <w:r>
              <w:rPr>
                <w:noProof/>
                <w:webHidden/>
              </w:rPr>
              <w:instrText xml:space="preserve"> PAGEREF _Toc196492015 \h </w:instrText>
            </w:r>
            <w:r>
              <w:rPr>
                <w:noProof/>
                <w:webHidden/>
              </w:rPr>
            </w:r>
            <w:r>
              <w:rPr>
                <w:noProof/>
                <w:webHidden/>
              </w:rPr>
              <w:fldChar w:fldCharType="separate"/>
            </w:r>
            <w:r>
              <w:rPr>
                <w:noProof/>
                <w:webHidden/>
              </w:rPr>
              <w:t>27</w:t>
            </w:r>
            <w:r>
              <w:rPr>
                <w:noProof/>
                <w:webHidden/>
              </w:rPr>
              <w:fldChar w:fldCharType="end"/>
            </w:r>
          </w:hyperlink>
        </w:p>
        <w:p w14:paraId="66F2AF10" w14:textId="48B74666" w:rsidR="00BF4B4D" w:rsidRDefault="00BF4B4D">
          <w:pPr>
            <w:pStyle w:val="TOC2"/>
            <w:tabs>
              <w:tab w:val="right" w:leader="dot" w:pos="9016"/>
            </w:tabs>
            <w:rPr>
              <w:rFonts w:eastAsiaTheme="minorEastAsia"/>
              <w:noProof/>
              <w:sz w:val="24"/>
              <w:szCs w:val="24"/>
              <w:lang w:eastAsia="en-GB"/>
            </w:rPr>
          </w:pPr>
          <w:hyperlink w:anchor="_Toc196492016" w:history="1">
            <w:r w:rsidRPr="0085125B">
              <w:rPr>
                <w:rStyle w:val="Hyperlink"/>
                <w:noProof/>
              </w:rPr>
              <w:t>5.3 Critical Evaluation</w:t>
            </w:r>
            <w:r>
              <w:rPr>
                <w:noProof/>
                <w:webHidden/>
              </w:rPr>
              <w:tab/>
            </w:r>
            <w:r>
              <w:rPr>
                <w:noProof/>
                <w:webHidden/>
              </w:rPr>
              <w:fldChar w:fldCharType="begin"/>
            </w:r>
            <w:r>
              <w:rPr>
                <w:noProof/>
                <w:webHidden/>
              </w:rPr>
              <w:instrText xml:space="preserve"> PAGEREF _Toc196492016 \h </w:instrText>
            </w:r>
            <w:r>
              <w:rPr>
                <w:noProof/>
                <w:webHidden/>
              </w:rPr>
            </w:r>
            <w:r>
              <w:rPr>
                <w:noProof/>
                <w:webHidden/>
              </w:rPr>
              <w:fldChar w:fldCharType="separate"/>
            </w:r>
            <w:r>
              <w:rPr>
                <w:noProof/>
                <w:webHidden/>
              </w:rPr>
              <w:t>27</w:t>
            </w:r>
            <w:r>
              <w:rPr>
                <w:noProof/>
                <w:webHidden/>
              </w:rPr>
              <w:fldChar w:fldCharType="end"/>
            </w:r>
          </w:hyperlink>
        </w:p>
        <w:p w14:paraId="0732E0BE" w14:textId="5E1B585C" w:rsidR="00BF4B4D" w:rsidRDefault="00BF4B4D">
          <w:pPr>
            <w:pStyle w:val="TOC3"/>
            <w:tabs>
              <w:tab w:val="right" w:leader="dot" w:pos="9016"/>
            </w:tabs>
            <w:rPr>
              <w:rFonts w:eastAsiaTheme="minorEastAsia"/>
              <w:noProof/>
              <w:sz w:val="24"/>
              <w:szCs w:val="24"/>
              <w:lang w:eastAsia="en-GB"/>
            </w:rPr>
          </w:pPr>
          <w:hyperlink w:anchor="_Toc196492017" w:history="1">
            <w:r w:rsidRPr="0085125B">
              <w:rPr>
                <w:rStyle w:val="Hyperlink"/>
                <w:noProof/>
              </w:rPr>
              <w:t>5.3.1 Development Evaluation</w:t>
            </w:r>
            <w:r>
              <w:rPr>
                <w:noProof/>
                <w:webHidden/>
              </w:rPr>
              <w:tab/>
            </w:r>
            <w:r>
              <w:rPr>
                <w:noProof/>
                <w:webHidden/>
              </w:rPr>
              <w:fldChar w:fldCharType="begin"/>
            </w:r>
            <w:r>
              <w:rPr>
                <w:noProof/>
                <w:webHidden/>
              </w:rPr>
              <w:instrText xml:space="preserve"> PAGEREF _Toc196492017 \h </w:instrText>
            </w:r>
            <w:r>
              <w:rPr>
                <w:noProof/>
                <w:webHidden/>
              </w:rPr>
            </w:r>
            <w:r>
              <w:rPr>
                <w:noProof/>
                <w:webHidden/>
              </w:rPr>
              <w:fldChar w:fldCharType="separate"/>
            </w:r>
            <w:r>
              <w:rPr>
                <w:noProof/>
                <w:webHidden/>
              </w:rPr>
              <w:t>27</w:t>
            </w:r>
            <w:r>
              <w:rPr>
                <w:noProof/>
                <w:webHidden/>
              </w:rPr>
              <w:fldChar w:fldCharType="end"/>
            </w:r>
          </w:hyperlink>
        </w:p>
        <w:p w14:paraId="45E48A07" w14:textId="423F67E3" w:rsidR="00BF4B4D" w:rsidRDefault="00BF4B4D">
          <w:pPr>
            <w:pStyle w:val="TOC3"/>
            <w:tabs>
              <w:tab w:val="right" w:leader="dot" w:pos="9016"/>
            </w:tabs>
            <w:rPr>
              <w:rFonts w:eastAsiaTheme="minorEastAsia"/>
              <w:noProof/>
              <w:sz w:val="24"/>
              <w:szCs w:val="24"/>
              <w:lang w:eastAsia="en-GB"/>
            </w:rPr>
          </w:pPr>
          <w:hyperlink w:anchor="_Toc196492018" w:history="1">
            <w:r w:rsidRPr="0085125B">
              <w:rPr>
                <w:rStyle w:val="Hyperlink"/>
                <w:noProof/>
              </w:rPr>
              <w:t>5.3.2 Playtest evaluation</w:t>
            </w:r>
            <w:r>
              <w:rPr>
                <w:noProof/>
                <w:webHidden/>
              </w:rPr>
              <w:tab/>
            </w:r>
            <w:r>
              <w:rPr>
                <w:noProof/>
                <w:webHidden/>
              </w:rPr>
              <w:fldChar w:fldCharType="begin"/>
            </w:r>
            <w:r>
              <w:rPr>
                <w:noProof/>
                <w:webHidden/>
              </w:rPr>
              <w:instrText xml:space="preserve"> PAGEREF _Toc196492018 \h </w:instrText>
            </w:r>
            <w:r>
              <w:rPr>
                <w:noProof/>
                <w:webHidden/>
              </w:rPr>
            </w:r>
            <w:r>
              <w:rPr>
                <w:noProof/>
                <w:webHidden/>
              </w:rPr>
              <w:fldChar w:fldCharType="separate"/>
            </w:r>
            <w:r>
              <w:rPr>
                <w:noProof/>
                <w:webHidden/>
              </w:rPr>
              <w:t>29</w:t>
            </w:r>
            <w:r>
              <w:rPr>
                <w:noProof/>
                <w:webHidden/>
              </w:rPr>
              <w:fldChar w:fldCharType="end"/>
            </w:r>
          </w:hyperlink>
        </w:p>
        <w:p w14:paraId="6B900070" w14:textId="0E32E205" w:rsidR="00BF4B4D" w:rsidRDefault="00BF4B4D">
          <w:pPr>
            <w:pStyle w:val="TOC1"/>
            <w:tabs>
              <w:tab w:val="right" w:leader="dot" w:pos="9016"/>
            </w:tabs>
            <w:rPr>
              <w:rFonts w:eastAsiaTheme="minorEastAsia"/>
              <w:noProof/>
              <w:sz w:val="24"/>
              <w:szCs w:val="24"/>
              <w:lang w:eastAsia="en-GB"/>
            </w:rPr>
          </w:pPr>
          <w:hyperlink w:anchor="_Toc196492019" w:history="1">
            <w:r w:rsidRPr="0085125B">
              <w:rPr>
                <w:rStyle w:val="Hyperlink"/>
                <w:noProof/>
              </w:rPr>
              <w:t>5.0 Conclusion</w:t>
            </w:r>
            <w:r>
              <w:rPr>
                <w:noProof/>
                <w:webHidden/>
              </w:rPr>
              <w:tab/>
            </w:r>
            <w:r>
              <w:rPr>
                <w:noProof/>
                <w:webHidden/>
              </w:rPr>
              <w:fldChar w:fldCharType="begin"/>
            </w:r>
            <w:r>
              <w:rPr>
                <w:noProof/>
                <w:webHidden/>
              </w:rPr>
              <w:instrText xml:space="preserve"> PAGEREF _Toc196492019 \h </w:instrText>
            </w:r>
            <w:r>
              <w:rPr>
                <w:noProof/>
                <w:webHidden/>
              </w:rPr>
            </w:r>
            <w:r>
              <w:rPr>
                <w:noProof/>
                <w:webHidden/>
              </w:rPr>
              <w:fldChar w:fldCharType="separate"/>
            </w:r>
            <w:r>
              <w:rPr>
                <w:noProof/>
                <w:webHidden/>
              </w:rPr>
              <w:t>29</w:t>
            </w:r>
            <w:r>
              <w:rPr>
                <w:noProof/>
                <w:webHidden/>
              </w:rPr>
              <w:fldChar w:fldCharType="end"/>
            </w:r>
          </w:hyperlink>
        </w:p>
        <w:p w14:paraId="0E6DB6FC" w14:textId="79C34341" w:rsidR="00BF4B4D" w:rsidRDefault="00BF4B4D">
          <w:pPr>
            <w:pStyle w:val="TOC2"/>
            <w:tabs>
              <w:tab w:val="right" w:leader="dot" w:pos="9016"/>
            </w:tabs>
            <w:rPr>
              <w:rFonts w:eastAsiaTheme="minorEastAsia"/>
              <w:noProof/>
              <w:sz w:val="24"/>
              <w:szCs w:val="24"/>
              <w:lang w:eastAsia="en-GB"/>
            </w:rPr>
          </w:pPr>
          <w:hyperlink w:anchor="_Toc196492020" w:history="1">
            <w:r w:rsidRPr="0085125B">
              <w:rPr>
                <w:rStyle w:val="Hyperlink"/>
                <w:noProof/>
              </w:rPr>
              <w:t>5.1 Main conclusion</w:t>
            </w:r>
            <w:r>
              <w:rPr>
                <w:noProof/>
                <w:webHidden/>
              </w:rPr>
              <w:tab/>
            </w:r>
            <w:r>
              <w:rPr>
                <w:noProof/>
                <w:webHidden/>
              </w:rPr>
              <w:fldChar w:fldCharType="begin"/>
            </w:r>
            <w:r>
              <w:rPr>
                <w:noProof/>
                <w:webHidden/>
              </w:rPr>
              <w:instrText xml:space="preserve"> PAGEREF _Toc196492020 \h </w:instrText>
            </w:r>
            <w:r>
              <w:rPr>
                <w:noProof/>
                <w:webHidden/>
              </w:rPr>
            </w:r>
            <w:r>
              <w:rPr>
                <w:noProof/>
                <w:webHidden/>
              </w:rPr>
              <w:fldChar w:fldCharType="separate"/>
            </w:r>
            <w:r>
              <w:rPr>
                <w:noProof/>
                <w:webHidden/>
              </w:rPr>
              <w:t>29</w:t>
            </w:r>
            <w:r>
              <w:rPr>
                <w:noProof/>
                <w:webHidden/>
              </w:rPr>
              <w:fldChar w:fldCharType="end"/>
            </w:r>
          </w:hyperlink>
        </w:p>
        <w:p w14:paraId="2211A369" w14:textId="3D82A235" w:rsidR="00BF4B4D" w:rsidRDefault="00BF4B4D">
          <w:pPr>
            <w:pStyle w:val="TOC2"/>
            <w:tabs>
              <w:tab w:val="right" w:leader="dot" w:pos="9016"/>
            </w:tabs>
            <w:rPr>
              <w:rFonts w:eastAsiaTheme="minorEastAsia"/>
              <w:noProof/>
              <w:sz w:val="24"/>
              <w:szCs w:val="24"/>
              <w:lang w:eastAsia="en-GB"/>
            </w:rPr>
          </w:pPr>
          <w:hyperlink w:anchor="_Toc196492021" w:history="1">
            <w:r w:rsidRPr="0085125B">
              <w:rPr>
                <w:rStyle w:val="Hyperlink"/>
                <w:noProof/>
              </w:rPr>
              <w:t>5.2 Implications</w:t>
            </w:r>
            <w:r>
              <w:rPr>
                <w:noProof/>
                <w:webHidden/>
              </w:rPr>
              <w:tab/>
            </w:r>
            <w:r>
              <w:rPr>
                <w:noProof/>
                <w:webHidden/>
              </w:rPr>
              <w:fldChar w:fldCharType="begin"/>
            </w:r>
            <w:r>
              <w:rPr>
                <w:noProof/>
                <w:webHidden/>
              </w:rPr>
              <w:instrText xml:space="preserve"> PAGEREF _Toc196492021 \h </w:instrText>
            </w:r>
            <w:r>
              <w:rPr>
                <w:noProof/>
                <w:webHidden/>
              </w:rPr>
            </w:r>
            <w:r>
              <w:rPr>
                <w:noProof/>
                <w:webHidden/>
              </w:rPr>
              <w:fldChar w:fldCharType="separate"/>
            </w:r>
            <w:r>
              <w:rPr>
                <w:noProof/>
                <w:webHidden/>
              </w:rPr>
              <w:t>29</w:t>
            </w:r>
            <w:r>
              <w:rPr>
                <w:noProof/>
                <w:webHidden/>
              </w:rPr>
              <w:fldChar w:fldCharType="end"/>
            </w:r>
          </w:hyperlink>
        </w:p>
        <w:p w14:paraId="3E8B2BC4" w14:textId="19B6C006" w:rsidR="002C38C3" w:rsidRDefault="002C38C3">
          <w:r>
            <w:rPr>
              <w:b/>
              <w:bCs/>
              <w:noProof/>
              <w:lang w:val="en-US"/>
            </w:rPr>
            <w:fldChar w:fldCharType="end"/>
          </w:r>
        </w:p>
      </w:sdtContent>
    </w:sdt>
    <w:p w14:paraId="44B299DC" w14:textId="77777777" w:rsidR="002C38C3" w:rsidRDefault="002C38C3" w:rsidP="002C38C3">
      <w:pPr>
        <w:rPr>
          <w:sz w:val="32"/>
          <w:szCs w:val="32"/>
        </w:rPr>
      </w:pPr>
    </w:p>
    <w:p w14:paraId="344E8A22" w14:textId="51F8A95D" w:rsidR="002C38C3" w:rsidRDefault="006640A3">
      <w:pPr>
        <w:rPr>
          <w:sz w:val="32"/>
          <w:szCs w:val="32"/>
        </w:rPr>
      </w:pPr>
      <w:r>
        <w:rPr>
          <w:rFonts w:cs="Arial"/>
          <w:noProof/>
          <w:sz w:val="32"/>
          <w:szCs w:val="32"/>
        </w:rPr>
        <mc:AlternateContent>
          <mc:Choice Requires="wps">
            <w:drawing>
              <wp:anchor distT="0" distB="0" distL="114300" distR="114300" simplePos="0" relativeHeight="251661312" behindDoc="0" locked="0" layoutInCell="1" allowOverlap="1" wp14:anchorId="2A0BD04F" wp14:editId="77AFB462">
                <wp:simplePos x="0" y="0"/>
                <wp:positionH relativeFrom="column">
                  <wp:posOffset>5381625</wp:posOffset>
                </wp:positionH>
                <wp:positionV relativeFrom="paragraph">
                  <wp:posOffset>3771265</wp:posOffset>
                </wp:positionV>
                <wp:extent cx="495300" cy="457200"/>
                <wp:effectExtent l="0" t="0" r="19050" b="19050"/>
                <wp:wrapNone/>
                <wp:docPr id="2138840828" name="Rectangle 1"/>
                <wp:cNvGraphicFramePr/>
                <a:graphic xmlns:a="http://schemas.openxmlformats.org/drawingml/2006/main">
                  <a:graphicData uri="http://schemas.microsoft.com/office/word/2010/wordprocessingShape">
                    <wps:wsp>
                      <wps:cNvSpPr/>
                      <wps:spPr>
                        <a:xfrm>
                          <a:off x="0" y="0"/>
                          <a:ext cx="495300" cy="4572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6390B" id="Rectangle 1" o:spid="_x0000_s1026" style="position:absolute;margin-left:423.75pt;margin-top:296.95pt;width:3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" fillcolor="white [3212]" strokecolor="white [3212]" strokeweight="1pt"/>
            </w:pict>
          </mc:Fallback>
        </mc:AlternateContent>
      </w:r>
      <w:r w:rsidR="002C38C3">
        <w:rPr>
          <w:sz w:val="32"/>
          <w:szCs w:val="32"/>
        </w:rPr>
        <w:br w:type="page"/>
      </w:r>
    </w:p>
    <w:p w14:paraId="1C2E8334" w14:textId="1DE0436A" w:rsidR="002C38C3" w:rsidRDefault="002C38C3" w:rsidP="002C38C3">
      <w:pPr>
        <w:pStyle w:val="Heading1"/>
      </w:pPr>
      <w:bookmarkStart w:id="0" w:name="_Toc196491966"/>
      <w:r>
        <w:lastRenderedPageBreak/>
        <w:t>Table of Figures</w:t>
      </w:r>
      <w:bookmarkEnd w:id="0"/>
    </w:p>
    <w:p w14:paraId="3ACD5CB7" w14:textId="77777777" w:rsidR="002C38C3" w:rsidRDefault="002C38C3" w:rsidP="002C38C3"/>
    <w:p w14:paraId="5BAFEED8" w14:textId="5E35B1E2" w:rsidR="002C38C3" w:rsidRDefault="002C38C3" w:rsidP="002C38C3">
      <w:pPr>
        <w:pStyle w:val="Heading1"/>
      </w:pPr>
      <w:bookmarkStart w:id="1" w:name="_Toc196491967"/>
      <w:r>
        <w:t>Table of Tables</w:t>
      </w:r>
      <w:bookmarkEnd w:id="1"/>
    </w:p>
    <w:p w14:paraId="145AAEF2" w14:textId="77777777" w:rsidR="002C38C3" w:rsidRDefault="002C38C3" w:rsidP="002C38C3"/>
    <w:p w14:paraId="02BEE9E8" w14:textId="712015DC" w:rsidR="002C38C3" w:rsidRDefault="002C38C3">
      <w:r>
        <w:br w:type="page"/>
      </w:r>
    </w:p>
    <w:p w14:paraId="76F39C0C" w14:textId="67A35E82" w:rsidR="002C38C3" w:rsidRDefault="002C38C3" w:rsidP="002C38C3">
      <w:pPr>
        <w:pStyle w:val="Heading1"/>
      </w:pPr>
      <w:bookmarkStart w:id="2" w:name="_Toc196491968"/>
      <w:r>
        <w:lastRenderedPageBreak/>
        <w:t>Acknowledgements</w:t>
      </w:r>
      <w:bookmarkEnd w:id="2"/>
    </w:p>
    <w:p w14:paraId="638C6503" w14:textId="77777777" w:rsidR="002C38C3" w:rsidRDefault="002C38C3" w:rsidP="002C38C3"/>
    <w:p w14:paraId="184974DA" w14:textId="46414104" w:rsidR="002C38C3" w:rsidRDefault="002C38C3" w:rsidP="002C38C3">
      <w:r>
        <w:t xml:space="preserve">I would like to thank my Wife, Dana and my kids, Roman and August for their continuous support throughout my time at university. </w:t>
      </w:r>
    </w:p>
    <w:p w14:paraId="559995D7" w14:textId="31A0080D" w:rsidR="00C12DAE" w:rsidRDefault="00C12DAE" w:rsidP="002C38C3">
      <w:r>
        <w:t xml:space="preserve">I would also like to thank my advisor, Dr. Naman Merchant. Naman has been so flexible yet available and helpful along every step of the way and his advice has been greatly helpful. </w:t>
      </w:r>
    </w:p>
    <w:p w14:paraId="408E3E37" w14:textId="77777777" w:rsidR="002C38C3" w:rsidRDefault="002C38C3" w:rsidP="002C38C3"/>
    <w:p w14:paraId="486B570D" w14:textId="58F77772" w:rsidR="002C38C3" w:rsidRPr="002C38C3" w:rsidRDefault="002C38C3" w:rsidP="002C38C3">
      <w:pPr>
        <w:pStyle w:val="Heading1"/>
      </w:pPr>
      <w:bookmarkStart w:id="3" w:name="_Toc196491969"/>
      <w:r>
        <w:t>Abstract</w:t>
      </w:r>
      <w:bookmarkEnd w:id="3"/>
    </w:p>
    <w:p w14:paraId="4B173074" w14:textId="0FC9C7E3" w:rsidR="002C38C3" w:rsidRDefault="002C38C3" w:rsidP="00035B1F">
      <w:pPr>
        <w:pStyle w:val="Heading2"/>
      </w:pPr>
      <w:bookmarkStart w:id="4" w:name="_Toc196491970"/>
      <w:r>
        <w:t>Context:</w:t>
      </w:r>
      <w:bookmarkEnd w:id="4"/>
    </w:p>
    <w:p w14:paraId="443DC019" w14:textId="0B07EA34" w:rsidR="00035B1F" w:rsidRDefault="00035B1F" w:rsidP="00035B1F">
      <w:r>
        <w:t>Procedural content generation (PCG) is widely used throughout the games industry, covering many genres, the type of content generated and the uses of content that is generated. However, many genres of games seem to avoid the use of PCG as, in many cases, many different genres are better suited to hand-crafted worlds. The goal of this study is to investigate the level-building side of PCG and how this relates to movement-based gameplay mechanics such as wall-running and sliding.</w:t>
      </w:r>
    </w:p>
    <w:p w14:paraId="420A7AC2" w14:textId="77777777" w:rsidR="00831BAF" w:rsidRDefault="00831BAF" w:rsidP="00035B1F"/>
    <w:p w14:paraId="4D5FC9D7" w14:textId="17671667" w:rsidR="00831BAF" w:rsidRDefault="00831BAF" w:rsidP="00831BAF">
      <w:pPr>
        <w:pStyle w:val="Heading2"/>
      </w:pPr>
      <w:bookmarkStart w:id="5" w:name="_Toc196491971"/>
      <w:r>
        <w:t>Aim:</w:t>
      </w:r>
      <w:bookmarkEnd w:id="5"/>
    </w:p>
    <w:p w14:paraId="542751D7" w14:textId="77777777" w:rsidR="00831BAF" w:rsidRDefault="00831BAF" w:rsidP="00831BAF">
      <w:r>
        <w:t>To investigate, compare and evaluate the differences between static-made game worlds and procedurally generated game worlds. The focus will be on the how movement-based and movement-enhancing gameplay mechanics relate and adapt to the game-space that they are in. Should developers and companies be more open to the idea and use of procedurally generated levels and worlds in movement-based video games.</w:t>
      </w:r>
    </w:p>
    <w:p w14:paraId="08F1E83A" w14:textId="77777777" w:rsidR="00831BAF" w:rsidRDefault="00831BAF" w:rsidP="00831BAF"/>
    <w:p w14:paraId="37E96BBC" w14:textId="4081560C" w:rsidR="00831BAF" w:rsidRDefault="00831BAF" w:rsidP="00831BAF">
      <w:pPr>
        <w:pStyle w:val="Heading2"/>
      </w:pPr>
      <w:bookmarkStart w:id="6" w:name="_Toc196491972"/>
      <w:r>
        <w:t>Method:</w:t>
      </w:r>
      <w:bookmarkEnd w:id="6"/>
    </w:p>
    <w:p w14:paraId="60764CBB" w14:textId="0B440ADD" w:rsidR="004311EA" w:rsidRDefault="001644D2" w:rsidP="001644D2">
      <w:pPr>
        <w:spacing w:after="0"/>
      </w:pPr>
      <w:r w:rsidRPr="001644D2">
        <w:t>An algorithm will be developed (or tool used) to create a</w:t>
      </w:r>
      <w:r>
        <w:t xml:space="preserve"> </w:t>
      </w:r>
      <w:r w:rsidRPr="001644D2">
        <w:t>very simple procedurally generated level. All tools can be</w:t>
      </w:r>
      <w:r>
        <w:t xml:space="preserve"> </w:t>
      </w:r>
      <w:r w:rsidRPr="001644D2">
        <w:t>found via the epic store or unreal engine</w:t>
      </w:r>
      <w:r>
        <w:t xml:space="preserve"> </w:t>
      </w:r>
      <w:r w:rsidRPr="001644D2">
        <w:t>forums/documentation. There will be a focus on wall-like</w:t>
      </w:r>
      <w:r>
        <w:t xml:space="preserve"> </w:t>
      </w:r>
      <w:r w:rsidRPr="001644D2">
        <w:t>structures with a secondary focus on building-style</w:t>
      </w:r>
      <w:r>
        <w:t xml:space="preserve"> </w:t>
      </w:r>
      <w:r w:rsidRPr="001644D2">
        <w:t>structures, being</w:t>
      </w:r>
      <w:r>
        <w:t xml:space="preserve"> </w:t>
      </w:r>
      <w:r w:rsidRPr="001644D2">
        <w:t>more box-shaped. This environment would</w:t>
      </w:r>
      <w:r>
        <w:t xml:space="preserve"> </w:t>
      </w:r>
      <w:r w:rsidRPr="001644D2">
        <w:t>then be tested against a static environment and</w:t>
      </w:r>
      <w:r>
        <w:t xml:space="preserve"> </w:t>
      </w:r>
      <w:r w:rsidRPr="001644D2">
        <w:t>compared in</w:t>
      </w:r>
      <w:r>
        <w:t xml:space="preserve"> </w:t>
      </w:r>
      <w:r w:rsidRPr="001644D2">
        <w:t>certain areas of interest to the research. I then aim to have a</w:t>
      </w:r>
      <w:r>
        <w:t xml:space="preserve"> </w:t>
      </w:r>
      <w:r w:rsidRPr="001644D2">
        <w:t>group of individuals of no specific set of skills to test PLG</w:t>
      </w:r>
      <w:r>
        <w:t xml:space="preserve"> </w:t>
      </w:r>
      <w:r w:rsidRPr="001644D2">
        <w:t>against a static level and fill out a questionnaire.</w:t>
      </w:r>
    </w:p>
    <w:p w14:paraId="514F7543" w14:textId="77777777" w:rsidR="001644D2" w:rsidRPr="001644D2" w:rsidRDefault="001644D2" w:rsidP="001644D2">
      <w:pPr>
        <w:spacing w:after="0"/>
      </w:pPr>
    </w:p>
    <w:p w14:paraId="548AC507" w14:textId="039D27BA" w:rsidR="004311EA" w:rsidRDefault="004311EA" w:rsidP="004311EA">
      <w:pPr>
        <w:pStyle w:val="Heading2"/>
      </w:pPr>
      <w:bookmarkStart w:id="7" w:name="_Toc196491973"/>
      <w:r>
        <w:t>Results:</w:t>
      </w:r>
      <w:bookmarkEnd w:id="7"/>
    </w:p>
    <w:p w14:paraId="771D5E62" w14:textId="5D894051" w:rsidR="001644D2" w:rsidRDefault="001644D2" w:rsidP="001644D2">
      <w:r>
        <w:t xml:space="preserve">I expect that PLG would be a fun addition to </w:t>
      </w:r>
      <w:r w:rsidR="007E54EF">
        <w:t>movement-based video games</w:t>
      </w:r>
      <w:r>
        <w:t xml:space="preserve">, however, would be too unstable in its generation to properly compliment the gameplay mechanics. I hypothesize that PLG would work for sub-genres of the </w:t>
      </w:r>
      <w:r w:rsidR="007E54EF">
        <w:t>movement-based video games</w:t>
      </w:r>
      <w:r>
        <w:t xml:space="preserve"> such as movement-based shooters (Titanfall 2, Respawn Entertainment, (2016)) but be less effective in core movement-based games such as Mirrors Edge (DICE,</w:t>
      </w:r>
    </w:p>
    <w:p w14:paraId="5250AD8B" w14:textId="3CBABF7A" w:rsidR="00CD5917" w:rsidRDefault="001644D2" w:rsidP="001644D2">
      <w:r>
        <w:lastRenderedPageBreak/>
        <w:t>(2008)).</w:t>
      </w:r>
    </w:p>
    <w:p w14:paraId="06F07DC6" w14:textId="77777777" w:rsidR="001644D2" w:rsidRDefault="001644D2" w:rsidP="001644D2"/>
    <w:p w14:paraId="395A8A01" w14:textId="19CEA371" w:rsidR="00CD5917" w:rsidRDefault="00CD5917" w:rsidP="00CD5917">
      <w:pPr>
        <w:pStyle w:val="Heading2"/>
      </w:pPr>
      <w:bookmarkStart w:id="8" w:name="_Toc196491974"/>
      <w:r>
        <w:t>Conclusion:</w:t>
      </w:r>
      <w:bookmarkEnd w:id="8"/>
    </w:p>
    <w:p w14:paraId="49608365" w14:textId="78E3F908" w:rsidR="00CD5917" w:rsidRDefault="00CD5917" w:rsidP="00CD5917">
      <w:r>
        <w:t>The conclusion is determining whether procedural generation is an appropriate and effective alternative to level/map creation when using movement-based gameplay mechanics. This paper will be investigating Wave Function Collapse specifically, and whether this is a valid alternative for developers looking to save time on level design, time and development costs.</w:t>
      </w:r>
    </w:p>
    <w:p w14:paraId="2AC4A0C6" w14:textId="77777777" w:rsidR="004D2F9E" w:rsidRDefault="004D2F9E" w:rsidP="00CD5917"/>
    <w:p w14:paraId="674C8EB4" w14:textId="3EA34B9C" w:rsidR="004D2F9E" w:rsidRPr="00CD5917" w:rsidRDefault="004D2F9E" w:rsidP="004D2F9E">
      <w:pPr>
        <w:pStyle w:val="Heading1"/>
      </w:pPr>
      <w:bookmarkStart w:id="9" w:name="_Toc196491975"/>
      <w:r>
        <w:t>Abbreviations, Symbols and Notation</w:t>
      </w:r>
      <w:bookmarkEnd w:id="9"/>
    </w:p>
    <w:p w14:paraId="25F0D7C6" w14:textId="78629E51" w:rsidR="002C38C3" w:rsidRDefault="004B0387" w:rsidP="002C38C3">
      <w:r>
        <w:t>Procedurally Content Generation – PCG</w:t>
      </w:r>
    </w:p>
    <w:p w14:paraId="4E32780D" w14:textId="67273ACD" w:rsidR="004B0387" w:rsidRDefault="004B0387" w:rsidP="002C38C3">
      <w:r>
        <w:t>Procedurally Generated Level(s) – PGL</w:t>
      </w:r>
    </w:p>
    <w:p w14:paraId="3991E3D3" w14:textId="5A7B77F6" w:rsidR="00A05C5D" w:rsidRDefault="001644D2" w:rsidP="002C38C3">
      <w:r>
        <w:t xml:space="preserve">Procedural Level Generation </w:t>
      </w:r>
      <w:r w:rsidR="00A05C5D">
        <w:t>–</w:t>
      </w:r>
      <w:r>
        <w:t xml:space="preserve"> PLG</w:t>
      </w:r>
    </w:p>
    <w:p w14:paraId="3E8C5E49" w14:textId="4800DAE7" w:rsidR="008273A5" w:rsidRDefault="008273A5" w:rsidP="002C38C3">
      <w:r>
        <w:t xml:space="preserve">Wave Function Collapse </w:t>
      </w:r>
      <w:r w:rsidR="00E63339">
        <w:t>–</w:t>
      </w:r>
      <w:r>
        <w:t xml:space="preserve"> WFC</w:t>
      </w:r>
    </w:p>
    <w:p w14:paraId="5E06DB07" w14:textId="4389B4CE" w:rsidR="00E63339" w:rsidRDefault="00E63339" w:rsidP="002C38C3">
      <w:r>
        <w:t>UE – Unreal Engine / Unreal Engine 5</w:t>
      </w:r>
    </w:p>
    <w:p w14:paraId="643C3ADB" w14:textId="77777777" w:rsidR="004B0387" w:rsidRPr="002C38C3" w:rsidRDefault="004B0387" w:rsidP="002C38C3"/>
    <w:p w14:paraId="2F88B5A4" w14:textId="216C07CA" w:rsidR="001644D2" w:rsidRDefault="001644D2">
      <w:r>
        <w:br w:type="page"/>
      </w:r>
    </w:p>
    <w:p w14:paraId="4873A49A" w14:textId="74133638" w:rsidR="002C38C3" w:rsidRDefault="001644D2" w:rsidP="001644D2">
      <w:pPr>
        <w:pStyle w:val="Heading1"/>
        <w:numPr>
          <w:ilvl w:val="0"/>
          <w:numId w:val="1"/>
        </w:numPr>
      </w:pPr>
      <w:bookmarkStart w:id="10" w:name="_Toc196491976"/>
      <w:r>
        <w:lastRenderedPageBreak/>
        <w:t>Introduction</w:t>
      </w:r>
      <w:bookmarkEnd w:id="10"/>
    </w:p>
    <w:p w14:paraId="3A9E6770" w14:textId="77777777" w:rsidR="001644D2" w:rsidRDefault="001644D2" w:rsidP="001644D2"/>
    <w:p w14:paraId="2ADC76EB" w14:textId="4AEB8743" w:rsidR="001644D2" w:rsidRDefault="001644D2" w:rsidP="001644D2">
      <w:pPr>
        <w:pStyle w:val="Heading2"/>
        <w:numPr>
          <w:ilvl w:val="1"/>
          <w:numId w:val="1"/>
        </w:numPr>
      </w:pPr>
      <w:bookmarkStart w:id="11" w:name="_Toc196491977"/>
      <w:r>
        <w:t>What is Procedural Content Generation</w:t>
      </w:r>
      <w:bookmarkEnd w:id="11"/>
      <w:r>
        <w:t xml:space="preserve"> </w:t>
      </w:r>
    </w:p>
    <w:p w14:paraId="59EF4309" w14:textId="4E0C8861" w:rsidR="001644D2" w:rsidRDefault="008273A5" w:rsidP="001644D2">
      <w:pPr>
        <w:pStyle w:val="ListParagraph"/>
        <w:ind w:left="360"/>
      </w:pPr>
      <w:r>
        <w:t>Procedural Content Generation (PCG) is the process of algorithmically creating content</w:t>
      </w:r>
      <w:r w:rsidR="008B227C">
        <w:t xml:space="preserve"> </w:t>
      </w:r>
      <w:r>
        <w:t xml:space="preserve">using a set of pre-defined rules and processes created by a developer. </w:t>
      </w:r>
    </w:p>
    <w:p w14:paraId="0DD9D3E7" w14:textId="77777777" w:rsidR="008273A5" w:rsidRDefault="008273A5" w:rsidP="001644D2">
      <w:pPr>
        <w:pStyle w:val="ListParagraph"/>
        <w:ind w:left="360"/>
      </w:pPr>
    </w:p>
    <w:p w14:paraId="1E31771A" w14:textId="35ABB7D1" w:rsidR="008273A5" w:rsidRDefault="008273A5" w:rsidP="00EB2D33">
      <w:pPr>
        <w:pStyle w:val="ListParagraph"/>
        <w:ind w:left="360"/>
      </w:pPr>
      <w:r>
        <w:t xml:space="preserve">PCG has been a programming technique since the 1980’s in, not just video games, but in many areas of computer programming to create content at run-time. Generally, PCG follows rules or guidelines when generating content as to ensure that the content fits </w:t>
      </w:r>
      <w:r w:rsidR="00EB2D33">
        <w:t xml:space="preserve">with the profile of the overall application or video game. Some strong examples of early uses of PCG in video games </w:t>
      </w:r>
      <w:r w:rsidR="00AF1D49">
        <w:t>include</w:t>
      </w:r>
      <w:r w:rsidR="00EB2D33">
        <w:t xml:space="preserve"> Beneath Apple Manor” (The Software Factory, (1978)) and “Rogue”, (originally developed by Michael Toy and Glenn Wichman ((1980)).</w:t>
      </w:r>
    </w:p>
    <w:p w14:paraId="4CA80CE3" w14:textId="77777777" w:rsidR="00EB2D33" w:rsidRDefault="00EB2D33" w:rsidP="00EB2D33">
      <w:pPr>
        <w:pStyle w:val="ListParagraph"/>
        <w:ind w:left="360"/>
      </w:pPr>
    </w:p>
    <w:p w14:paraId="25A12B58" w14:textId="1A6F4F0F" w:rsidR="00EB2D33" w:rsidRDefault="00EB2D33" w:rsidP="00EB2D33">
      <w:pPr>
        <w:pStyle w:val="ListParagraph"/>
        <w:ind w:left="360"/>
      </w:pPr>
      <w:r>
        <w:t xml:space="preserve">PCG was originally developed to produce semi-random content for video games or applications in a fast and low-cost manner, at runtime. PCG was also used in other ways, some uses </w:t>
      </w:r>
      <w:r w:rsidR="00AF1D49">
        <w:t>being:</w:t>
      </w:r>
      <w:r>
        <w:t xml:space="preserve"> ways to bypass system restrictions and </w:t>
      </w:r>
      <w:r w:rsidR="00375ABC">
        <w:t>to</w:t>
      </w:r>
      <w:r>
        <w:t xml:space="preserve"> compress file sizes on older, lower memory computers</w:t>
      </w:r>
      <w:r w:rsidR="008B227C">
        <w:rPr>
          <w:rStyle w:val="FootnoteReference"/>
        </w:rPr>
        <w:footnoteReference w:id="1"/>
      </w:r>
      <w:r>
        <w:t xml:space="preserve">. </w:t>
      </w:r>
    </w:p>
    <w:p w14:paraId="438895E4" w14:textId="6058BBE0" w:rsidR="00FB2E03" w:rsidRDefault="00FB2E03" w:rsidP="00EB2D33">
      <w:pPr>
        <w:pStyle w:val="ListParagraph"/>
        <w:ind w:left="360"/>
      </w:pPr>
    </w:p>
    <w:p w14:paraId="0DFD8598" w14:textId="798C6193" w:rsidR="00FB2E03" w:rsidRDefault="00FB2E03" w:rsidP="00EB2D33">
      <w:pPr>
        <w:pStyle w:val="ListParagraph"/>
        <w:ind w:left="360"/>
      </w:pPr>
      <w:r>
        <w:t>However, modern uses of PCG are very different when compared to the historic uses. In video games, modern uses of PCG is generally aimed at enhancing the video game’s content, replayability and general purpose, rather than the earlier uses of combatting system restrictions and file size</w:t>
      </w:r>
      <w:r w:rsidR="00B5752D">
        <w:t xml:space="preserve"> issues that plagued older systems and computers. </w:t>
      </w:r>
      <w:r w:rsidR="00C949A9">
        <w:t xml:space="preserve">Another example of modern used of PCG in video games is procedural level generation (PLG), </w:t>
      </w:r>
      <w:r w:rsidR="00791B43">
        <w:t xml:space="preserve">to which is where this research paper will be focused. Levels, structures, terrain and other object-based topics can be semi-randomly generated at run-time to allow for replayability and to offer the video game with a wider arsenal of content to be used. </w:t>
      </w:r>
      <w:r w:rsidR="00541665">
        <w:t xml:space="preserve">Other, none-related areas of PCG </w:t>
      </w:r>
      <w:r w:rsidR="00375ABC">
        <w:t>include</w:t>
      </w:r>
      <w:r w:rsidR="00541665">
        <w:t xml:space="preserve"> procedurally generated stories, quests, weather patterns, designs and in-game surfaces, and in some cases, even gameplay mechanics. </w:t>
      </w:r>
    </w:p>
    <w:p w14:paraId="4F423234" w14:textId="77777777" w:rsidR="009C59DF" w:rsidRDefault="009C59DF" w:rsidP="00EB2D33">
      <w:pPr>
        <w:pStyle w:val="ListParagraph"/>
        <w:ind w:left="360"/>
      </w:pPr>
    </w:p>
    <w:p w14:paraId="559F5E44" w14:textId="7F703412" w:rsidR="00F8669C" w:rsidRDefault="009C59DF" w:rsidP="00F8669C">
      <w:pPr>
        <w:pStyle w:val="ListParagraph"/>
        <w:ind w:left="360"/>
      </w:pPr>
      <w:r>
        <w:t>PCG, however, does come with negatives as well, especially if poorly executed. Some examples may include: PCG stories lacking depth and purpose. Some PCG levels can feel empty and meaningless, many PCG creatures and NPC’s (non-player characters) may appear illogical or too</w:t>
      </w:r>
      <w:r w:rsidR="00415121">
        <w:t xml:space="preserve"> </w:t>
      </w:r>
      <w:r>
        <w:t>random to make sense.</w:t>
      </w:r>
      <w:r w:rsidR="00BE3D00">
        <w:t xml:space="preserve"> An example of this is the idea of ‘PCG Paradox’. This is the paradox where PCG can generate an infinite amount of seemingly unique items of levels. However, despite this infinite capability, all content seems to lack individuality and can feel repetitive and boring.</w:t>
      </w:r>
      <w:r w:rsidR="009269D3">
        <w:t xml:space="preserve"> </w:t>
      </w:r>
      <w:r w:rsidR="009269D3">
        <w:rPr>
          <w:rStyle w:val="FootnoteReference"/>
        </w:rPr>
        <w:footnoteReference w:id="2"/>
      </w:r>
      <w:r w:rsidR="00BE3D00">
        <w:t xml:space="preserve"> </w:t>
      </w:r>
    </w:p>
    <w:p w14:paraId="0BF04167" w14:textId="6DDD2015" w:rsidR="00AE7755" w:rsidRDefault="00AE7755">
      <w:r>
        <w:br w:type="page"/>
      </w:r>
    </w:p>
    <w:p w14:paraId="5724B246" w14:textId="77777777" w:rsidR="00F8669C" w:rsidRDefault="00F8669C" w:rsidP="00F8669C">
      <w:pPr>
        <w:pStyle w:val="ListParagraph"/>
        <w:ind w:left="360"/>
      </w:pPr>
    </w:p>
    <w:p w14:paraId="6083A0D1" w14:textId="25E93320" w:rsidR="00F8669C" w:rsidRDefault="00F8669C" w:rsidP="00F8669C">
      <w:pPr>
        <w:pStyle w:val="Heading2"/>
        <w:numPr>
          <w:ilvl w:val="1"/>
          <w:numId w:val="1"/>
        </w:numPr>
      </w:pPr>
      <w:bookmarkStart w:id="12" w:name="_Toc196491978"/>
      <w:r>
        <w:t>Procedural Generation in Movement-Based Video Games</w:t>
      </w:r>
      <w:bookmarkEnd w:id="12"/>
    </w:p>
    <w:p w14:paraId="6BC900F5" w14:textId="0D9FDCDA" w:rsidR="00F8669C" w:rsidRDefault="00F8669C" w:rsidP="00F8669C">
      <w:pPr>
        <w:ind w:left="360"/>
      </w:pPr>
      <w:r>
        <w:t xml:space="preserve">The development of video games has become one of the </w:t>
      </w:r>
      <w:r w:rsidR="009269D3">
        <w:t>world’s</w:t>
      </w:r>
      <w:r>
        <w:t xml:space="preserve"> largest and most successful industries, and with this, comes bigger and better computers capable of processing much more in a shorter span of time. With these improvements, PCG has been able to really thrive and bloom. This can come in a multitude of different forms ranging from entire worlds being generated to a complete arsenal of weapons, armour, characters or in some cases, entire solar systems or galaxies. Some examples to look at when investigating the expanding capabilities of PCG in video games: Valheim Coffee Stain Studios</w:t>
      </w:r>
      <w:r w:rsidR="001E2675">
        <w:t xml:space="preserve"> (</w:t>
      </w:r>
      <w:r w:rsidR="006D226F">
        <w:t>2021</w:t>
      </w:r>
      <w:r>
        <w:t>) with its early access release in 2021 and its official release in 2023. Valheim is a flawless example of large-scale world generation featuring different biomes, enemies, bosses and more. Another example is No Man’s Sky Hello Games</w:t>
      </w:r>
      <w:r w:rsidR="001E2675">
        <w:t xml:space="preserve"> (</w:t>
      </w:r>
      <w:r>
        <w:t xml:space="preserve">2016), though No Man’s Sky had a shaky release regarding player experience, upon release, No Man’s Sky used PCG to generate not one solar system, but </w:t>
      </w:r>
      <w:r w:rsidR="00BF6AD5">
        <w:t xml:space="preserve">4.3 trillion. </w:t>
      </w:r>
      <w:r w:rsidR="006D226F">
        <w:t>No Man’s Sky has put in a lot of work since release though, and has delivered the content and by extension, the PCG that was promised by Hello Games.</w:t>
      </w:r>
      <w:r w:rsidR="006D226F">
        <w:rPr>
          <w:rStyle w:val="FootnoteReference"/>
        </w:rPr>
        <w:footnoteReference w:id="3"/>
      </w:r>
      <w:r w:rsidR="006D226F">
        <w:t xml:space="preserve"> </w:t>
      </w:r>
      <w:r w:rsidR="00BF6AD5">
        <w:t>These, however, are video games that do not have an emphasis or primary gameplay loop related to movement-based gameplay mechanics</w:t>
      </w:r>
      <w:r w:rsidR="00A05C5D">
        <w:t>.</w:t>
      </w:r>
    </w:p>
    <w:p w14:paraId="77EBA367" w14:textId="77777777" w:rsidR="00BF6AD5" w:rsidRDefault="00BF6AD5" w:rsidP="00D712D0">
      <w:pPr>
        <w:spacing w:before="240" w:after="0" w:line="240" w:lineRule="auto"/>
        <w:ind w:left="360"/>
      </w:pPr>
    </w:p>
    <w:p w14:paraId="66059945" w14:textId="176C0618" w:rsidR="00BF6AD5" w:rsidRDefault="00BF6AD5" w:rsidP="00F8669C">
      <w:pPr>
        <w:ind w:left="360"/>
      </w:pPr>
      <w:r>
        <w:t xml:space="preserve">Movement-based video games as a genre in whole tends to neglect the use of procedural level generation (PLG), and this is usually for a multitude of reasons. Titanfall 2 Respawn Entertainment </w:t>
      </w:r>
      <w:r w:rsidR="001E2675">
        <w:t>(</w:t>
      </w:r>
      <w:r>
        <w:t>2016</w:t>
      </w:r>
      <w:r w:rsidR="001E2675">
        <w:t>)</w:t>
      </w:r>
      <w:r>
        <w:t xml:space="preserve"> is an example of a </w:t>
      </w:r>
      <w:r w:rsidR="00C54F81">
        <w:t xml:space="preserve">successful </w:t>
      </w:r>
      <w:r w:rsidR="007E54EF">
        <w:t>movement-based video games</w:t>
      </w:r>
      <w:r>
        <w:t xml:space="preserve"> with an entire gameplay loop with strong ties to </w:t>
      </w:r>
      <w:r w:rsidR="00A05C5D">
        <w:t>movement-based gameplay mechanics</w:t>
      </w:r>
      <w:r w:rsidR="00362662">
        <w:t xml:space="preserve"> yet</w:t>
      </w:r>
      <w:r w:rsidR="00C54F81">
        <w:t xml:space="preserve"> has absolutely no PCG content throughout the entire </w:t>
      </w:r>
      <w:r w:rsidR="00362662">
        <w:t>product</w:t>
      </w:r>
      <w:r w:rsidR="00C54F81">
        <w:t xml:space="preserve">. The same goes for other successful </w:t>
      </w:r>
      <w:r w:rsidR="00A05C5D">
        <w:t xml:space="preserve">movement-based gameplay </w:t>
      </w:r>
      <w:r w:rsidR="00375ABC">
        <w:t>mechanics including</w:t>
      </w:r>
      <w:r w:rsidR="00C54F81">
        <w:t xml:space="preserve"> Call of Duty Black Ops 3 Treyarch (2015) and Mirrors Edge DICE (2008), again, both extremely successful </w:t>
      </w:r>
      <w:r w:rsidR="007E54EF">
        <w:t>movement-based video games</w:t>
      </w:r>
      <w:r w:rsidR="00C54F81">
        <w:t xml:space="preserve"> with absolutely no PCG content or levels.</w:t>
      </w:r>
      <w:r w:rsidR="00362662">
        <w:t xml:space="preserve"> To add perspective, Call of Duty Black Ops 3 generated over </w:t>
      </w:r>
      <w:r w:rsidR="00362662" w:rsidRPr="00362662">
        <w:t>$550 million in revenue during its first three days of release</w:t>
      </w:r>
      <w:r w:rsidR="00362662">
        <w:t xml:space="preserve">, and Mirrors Edge </w:t>
      </w:r>
      <w:r w:rsidR="00362662" w:rsidRPr="00362662">
        <w:t>generated approximately $125 million in revenue</w:t>
      </w:r>
      <w:r w:rsidR="00362662">
        <w:t>.</w:t>
      </w:r>
    </w:p>
    <w:p w14:paraId="23E93358" w14:textId="77777777" w:rsidR="00D712D0" w:rsidRDefault="00D712D0" w:rsidP="00D712D0">
      <w:pPr>
        <w:spacing w:after="0"/>
        <w:ind w:left="360"/>
      </w:pPr>
    </w:p>
    <w:p w14:paraId="2C10E419" w14:textId="20DB213F" w:rsidR="00362662" w:rsidRDefault="00D712D0" w:rsidP="00362662">
      <w:pPr>
        <w:ind w:left="360"/>
      </w:pPr>
      <w:r>
        <w:t xml:space="preserve">The reluctancy to use PCG in </w:t>
      </w:r>
      <w:r w:rsidR="007E54EF">
        <w:t>movement-based video games</w:t>
      </w:r>
      <w:r>
        <w:t xml:space="preserve"> is very clear, and, as stated prior, this is for some obvious reasons. Angel, J. (2014</w:t>
      </w:r>
      <w:r w:rsidR="00D55B63">
        <w:t xml:space="preserve">) </w:t>
      </w:r>
      <w:r>
        <w:t xml:space="preserve">shows that making well-flowing maps for parkour or </w:t>
      </w:r>
      <w:r w:rsidR="007E54EF">
        <w:t>movement-based video games</w:t>
      </w:r>
      <w:r>
        <w:t xml:space="preserve"> requires “parkour vision” as these levels or game worlds need fit well enough together to grant a smooth and enjoyable user experience. This </w:t>
      </w:r>
      <w:r w:rsidR="003060FB">
        <w:t>source</w:t>
      </w:r>
      <w:ins w:id="13" w:author="Naman Merchant" w:date="2025-04-23T14:59:00Z" w16du:dateUtc="2025-04-23T13:59:00Z">
        <w:r w:rsidR="006A50C3">
          <w:t xml:space="preserve"> </w:t>
        </w:r>
      </w:ins>
      <w:r>
        <w:t>sparked the start of this research as the goal here is to develop a prototype PLG algorithm and a series of</w:t>
      </w:r>
      <w:r w:rsidR="00A05C5D">
        <w:t xml:space="preserve"> movement-based gameplay </w:t>
      </w:r>
      <w:r w:rsidR="00375ABC">
        <w:t>mechanics and</w:t>
      </w:r>
      <w:r>
        <w:t xml:space="preserve"> have users test this and relay their opinions and experience</w:t>
      </w:r>
      <w:r w:rsidR="00D5301A">
        <w:t>s. I</w:t>
      </w:r>
      <w:r>
        <w:t xml:space="preserve">f done correctly, </w:t>
      </w:r>
      <w:r w:rsidR="00D5301A">
        <w:t xml:space="preserve">the hypothesis is that PLG will, not only, reduce development time and costs, but can add replayability, fluidity and overall enjoyability to </w:t>
      </w:r>
      <w:r w:rsidR="007E54EF">
        <w:t>movement-based video games</w:t>
      </w:r>
      <w:r w:rsidR="00D5301A">
        <w:t xml:space="preserve"> going forward. This includes triple A industry-level products as well as indie-level development projects and video games.</w:t>
      </w:r>
    </w:p>
    <w:p w14:paraId="412B04FB" w14:textId="02BA4684" w:rsidR="00BC099C" w:rsidRDefault="00BC099C" w:rsidP="00362662">
      <w:pPr>
        <w:ind w:left="360"/>
      </w:pPr>
      <w:r>
        <w:lastRenderedPageBreak/>
        <w:t>Some video games lea</w:t>
      </w:r>
      <w:r w:rsidR="003060FB">
        <w:t>n</w:t>
      </w:r>
      <w:r>
        <w:t xml:space="preserve"> very heavily into PCG </w:t>
      </w:r>
      <w:r w:rsidR="00375ABC">
        <w:t>for</w:t>
      </w:r>
      <w:r>
        <w:t xml:space="preserve"> example, Spore</w:t>
      </w:r>
      <w:r w:rsidR="00BD1FD9">
        <w:t xml:space="preserve"> (Maxis (2008))</w:t>
      </w:r>
      <w:r>
        <w:t xml:space="preserve"> that uses PCG on multiple scales ranging from creature design and animations, complete civilisations, planetary ecosystems, galactic scale exploration and even the games music. Another example </w:t>
      </w:r>
      <w:r w:rsidR="00BD1FD9">
        <w:t xml:space="preserve">being Borderlands (Gearbox Software (2009)) and its use of PCG to generate weapons with various elemental damage types, parts – that change the stats and behaviour of the weapon, and visuals, weapon sights included. Again, both are examples of PCG in video games however, yet again, both examples are not </w:t>
      </w:r>
      <w:r w:rsidR="007E54EF">
        <w:t>movement-based video games</w:t>
      </w:r>
      <w:r w:rsidR="00BD1FD9">
        <w:t xml:space="preserve">, furthering the evidence of PCG being popular, but overall neglected in </w:t>
      </w:r>
      <w:r w:rsidR="007E54EF">
        <w:t>movement-based video games</w:t>
      </w:r>
      <w:r w:rsidR="00BD1FD9">
        <w:t>.</w:t>
      </w:r>
    </w:p>
    <w:p w14:paraId="653C7D27" w14:textId="0AE2BD00" w:rsidR="00756CD5" w:rsidRDefault="00756CD5" w:rsidP="00362662">
      <w:pPr>
        <w:ind w:left="360"/>
      </w:pPr>
      <w:r>
        <w:t xml:space="preserve">Many </w:t>
      </w:r>
      <w:r w:rsidR="007E54EF">
        <w:t>movement-based video games</w:t>
      </w:r>
      <w:r>
        <w:t xml:space="preserve"> do use PCG and despite this being on a smaller scale, the </w:t>
      </w:r>
      <w:r w:rsidR="007E54EF">
        <w:t>movement-based video games</w:t>
      </w:r>
      <w:r>
        <w:t xml:space="preserve"> that do generally use PCG tend to be two dimensional (2D). This is usually as 2D games are generally considered easier to create flowing maps and levels in a way that is entertaining and well-flowing. Some examples </w:t>
      </w:r>
      <w:r w:rsidR="00375ABC">
        <w:t>including</w:t>
      </w:r>
      <w:r>
        <w:t xml:space="preserve"> Prince of Persia</w:t>
      </w:r>
      <w:r w:rsidR="0077123D">
        <w:t xml:space="preserve">, </w:t>
      </w:r>
      <w:r>
        <w:t>Jordan Mechner</w:t>
      </w:r>
      <w:r w:rsidR="00D10B43">
        <w:t xml:space="preserve"> </w:t>
      </w:r>
      <w:r>
        <w:t>(1989)</w:t>
      </w:r>
      <w:r w:rsidR="0077123D">
        <w:t xml:space="preserve">, </w:t>
      </w:r>
      <w:r>
        <w:t>and Spelunky Mossmouth (2008).</w:t>
      </w:r>
    </w:p>
    <w:p w14:paraId="2ED93E0C" w14:textId="248BC649" w:rsidR="0077123D" w:rsidRDefault="0077123D" w:rsidP="00362662">
      <w:pPr>
        <w:ind w:left="360"/>
      </w:pPr>
      <w:r>
        <w:t xml:space="preserve">The popular use of PCG and PLG in two dimensional games is a very wide topic however, three dimensional games tend to shy away from use of PLG and PCG. There are three dimensional games that do make use of PCG and PLG however, these are fewer and further between when compared to two dimensional games and </w:t>
      </w:r>
      <w:r w:rsidR="00F95118">
        <w:t xml:space="preserve">such games and environments </w:t>
      </w:r>
      <w:r>
        <w:t xml:space="preserve">do not </w:t>
      </w:r>
      <w:r w:rsidR="00CC7A47">
        <w:t xml:space="preserve">tend to </w:t>
      </w:r>
      <w:r>
        <w:t>make use of movement-based gameplay mechanics. This notice is what ignited the start of the research found throughout the paper you are reading now.</w:t>
      </w:r>
    </w:p>
    <w:p w14:paraId="1EC90D4E" w14:textId="77777777" w:rsidR="00CA543E" w:rsidRDefault="00CA543E" w:rsidP="00362662">
      <w:pPr>
        <w:ind w:left="360"/>
      </w:pPr>
    </w:p>
    <w:p w14:paraId="5FA403EE" w14:textId="3DD2881E" w:rsidR="00CA543E" w:rsidRDefault="00CA543E" w:rsidP="00CA543E">
      <w:pPr>
        <w:pStyle w:val="Heading2"/>
        <w:numPr>
          <w:ilvl w:val="1"/>
          <w:numId w:val="1"/>
        </w:numPr>
      </w:pPr>
      <w:bookmarkStart w:id="14" w:name="_Toc196491979"/>
      <w:r>
        <w:t>Aim</w:t>
      </w:r>
      <w:bookmarkEnd w:id="14"/>
    </w:p>
    <w:p w14:paraId="2592CE6F" w14:textId="7210EDC8" w:rsidR="00CA543E" w:rsidRPr="00CA543E" w:rsidRDefault="00CA543E" w:rsidP="00CA543E">
      <w:pPr>
        <w:ind w:left="360"/>
      </w:pPr>
      <w:r>
        <w:t xml:space="preserve">This project aims to research the implementation of Procedural Level Generation (PLG) in Movement-based video games and evaluate whether PLG is reliable and suitable enough to be used in future instalments into the </w:t>
      </w:r>
      <w:r w:rsidR="007E54EF">
        <w:t>movement-based video games</w:t>
      </w:r>
      <w:r>
        <w:t xml:space="preserve"> genre.</w:t>
      </w:r>
    </w:p>
    <w:p w14:paraId="6DC5202F" w14:textId="77777777" w:rsidR="00CA543E" w:rsidRDefault="00CA543E" w:rsidP="00CA543E"/>
    <w:p w14:paraId="02A9DD14" w14:textId="4C992484" w:rsidR="00CA543E" w:rsidRDefault="00CA543E" w:rsidP="00CA543E">
      <w:pPr>
        <w:pStyle w:val="Heading2"/>
        <w:numPr>
          <w:ilvl w:val="1"/>
          <w:numId w:val="1"/>
        </w:numPr>
      </w:pPr>
      <w:bookmarkStart w:id="15" w:name="_Toc196491980"/>
      <w:r>
        <w:t>Research Question</w:t>
      </w:r>
      <w:bookmarkEnd w:id="15"/>
    </w:p>
    <w:p w14:paraId="580BDDB9" w14:textId="6E44F439" w:rsidR="005B1C44" w:rsidRDefault="008722CF" w:rsidP="008870D1">
      <w:pPr>
        <w:ind w:left="360"/>
      </w:pPr>
      <w:r>
        <w:t xml:space="preserve">Does procedural level generation positively affect user experience </w:t>
      </w:r>
      <w:r w:rsidR="008870D1">
        <w:t>of movement-based gameplay?</w:t>
      </w:r>
    </w:p>
    <w:p w14:paraId="281AA831" w14:textId="77777777" w:rsidR="008870D1" w:rsidRDefault="008870D1" w:rsidP="008870D1">
      <w:pPr>
        <w:ind w:left="360"/>
      </w:pPr>
    </w:p>
    <w:p w14:paraId="46061F4C" w14:textId="63F94CAD" w:rsidR="005B1C44" w:rsidRDefault="005B1C44" w:rsidP="005B1C44">
      <w:pPr>
        <w:pStyle w:val="Heading2"/>
        <w:numPr>
          <w:ilvl w:val="1"/>
          <w:numId w:val="1"/>
        </w:numPr>
      </w:pPr>
      <w:bookmarkStart w:id="16" w:name="_Toc196491981"/>
      <w:r>
        <w:t>Research Question Critical Analysis</w:t>
      </w:r>
      <w:bookmarkEnd w:id="16"/>
      <w:r>
        <w:t xml:space="preserve"> </w:t>
      </w:r>
    </w:p>
    <w:p w14:paraId="2469CA60" w14:textId="465E4913" w:rsidR="006B34CB" w:rsidRDefault="005B1C44" w:rsidP="005B1C44">
      <w:pPr>
        <w:ind w:left="360"/>
      </w:pPr>
      <w:r>
        <w:t xml:space="preserve">PCG is an evolutionary technique and step in game development and is avoided in many situations when it should be embraced and enhanced via skilled developers and trial and error. The consistency of PCG in </w:t>
      </w:r>
      <w:r w:rsidR="007E54EF">
        <w:t>movement-based video games</w:t>
      </w:r>
      <w:r>
        <w:t xml:space="preserve"> is very important as the play-worlds and levels require a flawless flow and path to keep the </w:t>
      </w:r>
      <w:r w:rsidR="00A05C5D">
        <w:t>movement-based gameplay mechanics</w:t>
      </w:r>
      <w:r>
        <w:t xml:space="preserve"> intact and enjoyable. These traits introduce a wide range of difficulties and challenges to maintain a smooth player experience and keep the generated worlds quality and worth-while. </w:t>
      </w:r>
      <w:r w:rsidR="00FA26BB">
        <w:t>An example of this would be the use of WFC regarding the models and rules used to restrict the algorithm to generate nodes in a specific set of ways. If the rules and models are of poor quality or, by extension, not set up properly or of a strong enough quality, then the generation of the environment or level will contain flaws</w:t>
      </w:r>
      <w:r w:rsidR="001128BC">
        <w:t xml:space="preserve">. Some </w:t>
      </w:r>
      <w:r w:rsidR="001128BC">
        <w:lastRenderedPageBreak/>
        <w:t xml:space="preserve">flaws may include </w:t>
      </w:r>
      <w:r w:rsidR="00FA26BB">
        <w:t>inconsistencies</w:t>
      </w:r>
      <w:r w:rsidR="001128BC">
        <w:t xml:space="preserve"> including potentially </w:t>
      </w:r>
      <w:r w:rsidR="00FA26BB">
        <w:t xml:space="preserve">negative </w:t>
      </w:r>
      <w:r w:rsidR="001128BC">
        <w:t>features</w:t>
      </w:r>
      <w:r w:rsidR="00FA26BB">
        <w:t xml:space="preserve"> such as incompletable</w:t>
      </w:r>
      <w:r w:rsidR="000F1364">
        <w:t xml:space="preserve">, </w:t>
      </w:r>
      <w:r w:rsidR="003E5609">
        <w:t>illogical</w:t>
      </w:r>
      <w:r w:rsidR="00FA26BB">
        <w:t xml:space="preserve"> or un-enjoyable flow</w:t>
      </w:r>
      <w:r w:rsidR="001128BC">
        <w:t xml:space="preserve">ing </w:t>
      </w:r>
      <w:r w:rsidR="000F1364">
        <w:t>environments</w:t>
      </w:r>
      <w:r w:rsidR="001128BC">
        <w:t xml:space="preserve">. </w:t>
      </w:r>
      <w:r w:rsidR="00681B96">
        <w:t xml:space="preserve">An example being the pre-mentioned game No Man’s Sky. On launch, </w:t>
      </w:r>
      <w:r w:rsidR="004D37C7">
        <w:t>No Man’s Sky was the prime example of “PCG Paradox”, where all planets felt</w:t>
      </w:r>
      <w:r w:rsidR="006B787E">
        <w:t xml:space="preserve"> and looked</w:t>
      </w:r>
      <w:r w:rsidR="004D37C7">
        <w:t xml:space="preserve"> similar, lifeless </w:t>
      </w:r>
      <w:r w:rsidR="006B787E">
        <w:t xml:space="preserve">and objectiveless with no goal and lacked unique aspects to draw the player in and have them spend time in each environment. </w:t>
      </w:r>
      <w:r w:rsidR="001945C5">
        <w:t>Another example would be 7 Days to Die created by the Fun Pimps (2013)</w:t>
      </w:r>
      <w:r w:rsidR="001945C5">
        <w:rPr>
          <w:rStyle w:val="FootnoteReference"/>
        </w:rPr>
        <w:footnoteReference w:id="4"/>
      </w:r>
      <w:r w:rsidR="001945C5">
        <w:t xml:space="preserve"> where roads would run into rivers and </w:t>
      </w:r>
      <w:r w:rsidR="004457A2">
        <w:t xml:space="preserve">would contain </w:t>
      </w:r>
      <w:r w:rsidR="008B1D54">
        <w:t>unusable geometry.</w:t>
      </w:r>
    </w:p>
    <w:p w14:paraId="64DC1306" w14:textId="77777777" w:rsidR="006B34CB" w:rsidRDefault="006B34CB" w:rsidP="006B34CB">
      <w:pPr>
        <w:spacing w:after="0"/>
        <w:ind w:left="360"/>
      </w:pPr>
    </w:p>
    <w:p w14:paraId="6A6947ED" w14:textId="377967A4" w:rsidR="005B1C44" w:rsidRDefault="006B34CB" w:rsidP="009574EF">
      <w:pPr>
        <w:ind w:left="360"/>
      </w:pPr>
      <w:r>
        <w:t xml:space="preserve">This raises the question, can PCG be used within </w:t>
      </w:r>
      <w:r w:rsidR="007E54EF">
        <w:t>movement-based video games</w:t>
      </w:r>
      <w:r w:rsidR="009574EF">
        <w:t xml:space="preserve"> to develop complete and playable levels/maps,</w:t>
      </w:r>
      <w:r>
        <w:t xml:space="preserve"> in a smooth and effective manner</w:t>
      </w:r>
      <w:r w:rsidR="009574EF">
        <w:t>,</w:t>
      </w:r>
      <w:r>
        <w:t xml:space="preserve"> whilst able to keep the fluidity and enjoyability </w:t>
      </w:r>
      <w:r w:rsidR="00A05C5D">
        <w:t>of movement-based gameplay mechanics</w:t>
      </w:r>
      <w:r>
        <w:t>.</w:t>
      </w:r>
    </w:p>
    <w:p w14:paraId="355599A5" w14:textId="77777777" w:rsidR="00124FE1" w:rsidRDefault="00124FE1" w:rsidP="009574EF">
      <w:pPr>
        <w:ind w:left="360"/>
      </w:pPr>
    </w:p>
    <w:p w14:paraId="41A2B6CC" w14:textId="7246C254" w:rsidR="00124FE1" w:rsidRDefault="00124FE1" w:rsidP="00124FE1">
      <w:pPr>
        <w:pStyle w:val="Heading2"/>
        <w:numPr>
          <w:ilvl w:val="1"/>
          <w:numId w:val="1"/>
        </w:numPr>
      </w:pPr>
      <w:bookmarkStart w:id="17" w:name="_Toc196491982"/>
      <w:r>
        <w:t>Objectives</w:t>
      </w:r>
      <w:bookmarkEnd w:id="17"/>
    </w:p>
    <w:p w14:paraId="0B37AF25" w14:textId="1D40B13B" w:rsidR="00124FE1" w:rsidRDefault="00124FE1" w:rsidP="00124FE1">
      <w:pPr>
        <w:ind w:left="360"/>
      </w:pPr>
      <w:r>
        <w:t>The primary objectives of this research project include:</w:t>
      </w:r>
    </w:p>
    <w:p w14:paraId="078E568E" w14:textId="77777777" w:rsidR="00124FE1" w:rsidRDefault="00124FE1" w:rsidP="00124FE1">
      <w:pPr>
        <w:pStyle w:val="ListParagraph"/>
        <w:numPr>
          <w:ilvl w:val="0"/>
          <w:numId w:val="2"/>
        </w:numPr>
      </w:pPr>
      <w:r>
        <w:t>To study the uses of procedural level generation in movement-based video games and investigate how movement-based gameplay mechanics, such as wall running, will respond to the non-manually sculpted game worlds.</w:t>
      </w:r>
    </w:p>
    <w:p w14:paraId="625474EA" w14:textId="77777777" w:rsidR="00124FE1" w:rsidRDefault="00124FE1" w:rsidP="00124FE1">
      <w:pPr>
        <w:pStyle w:val="ListParagraph"/>
      </w:pPr>
    </w:p>
    <w:p w14:paraId="7A9B2F2B" w14:textId="77777777" w:rsidR="00124FE1" w:rsidRDefault="00124FE1" w:rsidP="00124FE1">
      <w:pPr>
        <w:pStyle w:val="ListParagraph"/>
        <w:numPr>
          <w:ilvl w:val="0"/>
          <w:numId w:val="2"/>
        </w:numPr>
      </w:pPr>
      <w:r>
        <w:t>To study how the use of movement-based gameplay mechanics can vary in different or procedurally generated environments.</w:t>
      </w:r>
    </w:p>
    <w:p w14:paraId="3238ED06" w14:textId="77777777" w:rsidR="00124FE1" w:rsidRDefault="00124FE1" w:rsidP="00124FE1">
      <w:pPr>
        <w:pStyle w:val="ListParagraph"/>
      </w:pPr>
    </w:p>
    <w:p w14:paraId="2E6D7D8F" w14:textId="0C1A5578" w:rsidR="00124FE1" w:rsidRDefault="00124FE1" w:rsidP="00124FE1">
      <w:pPr>
        <w:pStyle w:val="ListParagraph"/>
        <w:numPr>
          <w:ilvl w:val="0"/>
          <w:numId w:val="2"/>
        </w:numPr>
      </w:pPr>
      <w:r>
        <w:t>Investigate the development and uses of level-based procedural generation tools and algorithms inside of Unity Engine.</w:t>
      </w:r>
    </w:p>
    <w:p w14:paraId="729CE1C6" w14:textId="4E4A14C3" w:rsidR="0056308D" w:rsidRDefault="0056308D">
      <w:r>
        <w:br w:type="page"/>
      </w:r>
    </w:p>
    <w:p w14:paraId="0B0B6585" w14:textId="07220AA8" w:rsidR="00124FE1" w:rsidRDefault="0056308D" w:rsidP="0056308D">
      <w:pPr>
        <w:pStyle w:val="Heading1"/>
      </w:pPr>
      <w:bookmarkStart w:id="18" w:name="_Toc196491983"/>
      <w:r>
        <w:lastRenderedPageBreak/>
        <w:t>2.0 Literature Review</w:t>
      </w:r>
      <w:bookmarkEnd w:id="18"/>
    </w:p>
    <w:p w14:paraId="68FBF82D" w14:textId="77777777" w:rsidR="0056308D" w:rsidRDefault="0056308D" w:rsidP="0056308D"/>
    <w:p w14:paraId="5650EBDE" w14:textId="0D65DC60" w:rsidR="0056308D" w:rsidRDefault="00375ABC" w:rsidP="0056308D">
      <w:r>
        <w:t>For</w:t>
      </w:r>
      <w:r w:rsidR="006E6A6D">
        <w:t xml:space="preserve"> this project to be successful and accurate, external sources were investigated and analysed. This research included Wave Function Collapse (WFC) as well as other methods of PCG</w:t>
      </w:r>
      <w:r w:rsidR="00192364">
        <w:t>, all of which were related to PLG. The following sub sections review these sources and their relevance to the project.</w:t>
      </w:r>
    </w:p>
    <w:p w14:paraId="6A18CCA1" w14:textId="77777777" w:rsidR="00E04AF5" w:rsidRDefault="00E04AF5" w:rsidP="0056308D"/>
    <w:p w14:paraId="46171669" w14:textId="5B303CFE" w:rsidR="00E04AF5" w:rsidRDefault="00E04AF5" w:rsidP="00E04AF5">
      <w:pPr>
        <w:pStyle w:val="Heading2"/>
      </w:pPr>
      <w:bookmarkStart w:id="19" w:name="_Toc196491984"/>
      <w:r>
        <w:t>2.1 Procedural Generation Techniques</w:t>
      </w:r>
      <w:bookmarkEnd w:id="19"/>
    </w:p>
    <w:p w14:paraId="51F62256" w14:textId="77777777" w:rsidR="00896623" w:rsidRDefault="00896623" w:rsidP="0056308D"/>
    <w:p w14:paraId="783CD888" w14:textId="02709FA1" w:rsidR="00F63ED4" w:rsidRDefault="00896623" w:rsidP="00770C45">
      <w:pPr>
        <w:pStyle w:val="Heading2"/>
      </w:pPr>
      <w:bookmarkStart w:id="20" w:name="_Toc196491985"/>
      <w:r>
        <w:t>2.1</w:t>
      </w:r>
      <w:r w:rsidR="00B220CD">
        <w:t>.1</w:t>
      </w:r>
      <w:r>
        <w:t xml:space="preserve"> Wave Function Collapse and Noise Techniques</w:t>
      </w:r>
      <w:bookmarkEnd w:id="20"/>
    </w:p>
    <w:p w14:paraId="637E0326" w14:textId="752290B0" w:rsidR="00770C45" w:rsidRDefault="007816BA" w:rsidP="00F63ED4">
      <w:r>
        <w:t>Büyükşar</w:t>
      </w:r>
      <w:r w:rsidDel="007816BA">
        <w:t xml:space="preserve"> </w:t>
      </w:r>
      <w:r>
        <w:t xml:space="preserve">et al (2024) </w:t>
      </w:r>
      <w:r w:rsidR="00770C45">
        <w:rPr>
          <w:rStyle w:val="FootnoteReference"/>
        </w:rPr>
        <w:footnoteReference w:id="5"/>
      </w:r>
      <w:r w:rsidR="00F63ED4">
        <w:t xml:space="preserve">started by introducing and explaining a range of PCG techniques and discussed their strengths and weaknesses. </w:t>
      </w:r>
      <w:r w:rsidR="006515B9">
        <w:t>Such PCG techniques that were discussed included</w:t>
      </w:r>
      <w:r w:rsidR="00375ABC">
        <w:t>,</w:t>
      </w:r>
      <w:r w:rsidR="006515B9">
        <w:t xml:space="preserve"> Particle Swarm Optimization (PSO</w:t>
      </w:r>
      <w:r w:rsidR="00375ABC">
        <w:t xml:space="preserve">. </w:t>
      </w:r>
      <w:r w:rsidR="00786D90">
        <w:t xml:space="preserve"> </w:t>
      </w:r>
      <w:r w:rsidR="006515B9">
        <w:t xml:space="preserve">PSO was a strong technique due to its fine-grained control offering strong results. </w:t>
      </w:r>
      <w:r w:rsidR="00AE7755">
        <w:t xml:space="preserve">PSO is an optimisation-based algorithm that was inspired of the natural and social behaviour of swarms such as bees or a flock of birds. PSO is used in PCG to calculate the best parameters for generating content such as levels, music or anything that has a pattern. PSO works as a swarm of “particles” which represents a solution, or parameter(s), which move through the space where there position is influenced by its own best-known positions, the position of its neighbour and the velocity. This data aims to lead the swarm </w:t>
      </w:r>
      <w:r w:rsidR="001B785E">
        <w:t>towards the optimal solution for the generation.</w:t>
      </w:r>
      <w:r w:rsidR="00AE7755">
        <w:t xml:space="preserve"> </w:t>
      </w:r>
      <w:r w:rsidR="006515B9">
        <w:t xml:space="preserve">Digital Elevation Map (DEM) was also discussed, explaining that this uses a 2D grid system paired with elevation values in order to achieve efficient and effective 2D PLG results. </w:t>
      </w:r>
      <w:r w:rsidR="0009529A">
        <w:t xml:space="preserve">Erosion Based Simulation was expanded upon, explaining that this is a viable approach for generating terrain that resembles actual landscapes, however, struggles to stitch together </w:t>
      </w:r>
      <w:r w:rsidR="0009529A" w:rsidRPr="0009529A">
        <w:t>neighbour</w:t>
      </w:r>
      <w:r w:rsidR="0009529A">
        <w:t>ing tiles</w:t>
      </w:r>
      <w:r w:rsidR="003A4FC4">
        <w:t>, which can result in unnatural aesthetics</w:t>
      </w:r>
      <w:r w:rsidR="0009529A">
        <w:t>. Noise techniques, in general, were discusse</w:t>
      </w:r>
      <w:r w:rsidR="002A431D">
        <w:t>d</w:t>
      </w:r>
      <w:r w:rsidR="0009529A">
        <w:t xml:space="preserve">, explaining that, despite being a valid and efficient choice in some cases, noise generated outcomes are very efficient at generating terrain, however, lack depth when producing features and can create irregular patterns. WFC is then introduced and explained to be a very reliable approach to PLG but can be high maintenance due to requiring pre-made assets/models and can be expensive due to the overall resources needed. </w:t>
      </w:r>
      <w:r w:rsidR="00770C45">
        <w:t>The paper</w:t>
      </w:r>
      <w:r w:rsidR="00AE7755">
        <w:t xml:space="preserve"> </w:t>
      </w:r>
      <w:r w:rsidR="0009529A">
        <w:t>then proceeds to analyse and explore their research and findings regarding a hybrid approach where WFC and noise are used to create a two-in-one system, where the noise generates the terrain and the WFC generates the textures and assets.</w:t>
      </w:r>
      <w:r w:rsidR="00A3153C">
        <w:t xml:space="preserve"> This hybrid approach was generally considered a success, producing diverse and interesting maps.</w:t>
      </w:r>
      <w:r w:rsidR="00481ED9">
        <w:t xml:space="preserve"> </w:t>
      </w:r>
      <w:r w:rsidR="00554F0B">
        <w:t xml:space="preserve">Büyükşar’s research is </w:t>
      </w:r>
      <w:r w:rsidR="00770C45">
        <w:t>overall a</w:t>
      </w:r>
      <w:r w:rsidR="00481ED9">
        <w:t xml:space="preserve"> very strong source due to the un-biased and effective approach of discussing the strengths and weaknesses of various PCG techniques and their uses.</w:t>
      </w:r>
    </w:p>
    <w:p w14:paraId="78A245A7" w14:textId="752290B0" w:rsidR="00B220CD" w:rsidRDefault="00B220CD" w:rsidP="00B220CD">
      <w:pPr>
        <w:pStyle w:val="Heading2"/>
      </w:pPr>
      <w:bookmarkStart w:id="21" w:name="_Toc196491986"/>
      <w:r>
        <w:lastRenderedPageBreak/>
        <w:t xml:space="preserve">2.1.2 </w:t>
      </w:r>
      <w:r w:rsidR="00481ED9">
        <w:t>Realtime Procedural Terrain Generation</w:t>
      </w:r>
      <w:bookmarkEnd w:id="21"/>
    </w:p>
    <w:p w14:paraId="7C62D865" w14:textId="3F84D4CB" w:rsidR="00347F15" w:rsidRDefault="00F75071" w:rsidP="00481ED9">
      <w:r>
        <w:t>Olsen’s (2004)</w:t>
      </w:r>
      <w:r w:rsidR="00053335">
        <w:t xml:space="preserve"> aim </w:t>
      </w:r>
      <w:r>
        <w:t>within</w:t>
      </w:r>
      <w:r w:rsidR="00053335">
        <w:t xml:space="preserve"> </w:t>
      </w:r>
      <w:r w:rsidR="00770C45">
        <w:t>this literature</w:t>
      </w:r>
      <w:r w:rsidR="00A940F0">
        <w:t xml:space="preserve"> </w:t>
      </w:r>
      <w:r w:rsidR="00053335">
        <w:t xml:space="preserve">is to investigate and evaluate various types of </w:t>
      </w:r>
      <w:r w:rsidR="00347F15">
        <w:t>e</w:t>
      </w:r>
      <w:r w:rsidR="00053335">
        <w:t>rosion-based procedural generation techniques in computer games</w:t>
      </w:r>
      <w:r w:rsidR="00770C45">
        <w:rPr>
          <w:rStyle w:val="FootnoteReference"/>
        </w:rPr>
        <w:footnoteReference w:id="6"/>
      </w:r>
      <w:r w:rsidR="00053335">
        <w:t>. With the increase of general computer processing power, erosion</w:t>
      </w:r>
      <w:r w:rsidR="00347F15">
        <w:t>-</w:t>
      </w:r>
      <w:r w:rsidR="00053335">
        <w:t>based techniques are a very solid and fast technique it use</w:t>
      </w:r>
      <w:r w:rsidR="00347F15">
        <w:t xml:space="preserve">d, </w:t>
      </w:r>
      <w:r w:rsidR="00053335">
        <w:t>giving near run-time results when emphasising speed over quality.</w:t>
      </w:r>
      <w:r w:rsidR="00AF3660">
        <w:t xml:space="preserve"> </w:t>
      </w:r>
      <w:r w:rsidR="00347F15">
        <w:t>Two types of erosion algorithm are used</w:t>
      </w:r>
      <w:ins w:id="22" w:author="Naman Merchant" w:date="2025-04-23T15:40:00Z" w16du:dateUtc="2025-04-23T14:40:00Z">
        <w:r w:rsidR="00402288">
          <w:t xml:space="preserve"> </w:t>
        </w:r>
      </w:ins>
      <w:r w:rsidR="00770C45">
        <w:t>within this research</w:t>
      </w:r>
      <w:r w:rsidR="00307A7E">
        <w:t xml:space="preserve"> thermal erosion and hydraulic erosion. These were first described by </w:t>
      </w:r>
      <w:r w:rsidR="00307A7E" w:rsidRPr="00307A7E">
        <w:t xml:space="preserve">Ken Musgrave et al </w:t>
      </w:r>
      <w:r w:rsidR="00307A7E">
        <w:t>(</w:t>
      </w:r>
      <w:r w:rsidR="00307A7E" w:rsidRPr="00307A7E">
        <w:t>1989</w:t>
      </w:r>
      <w:r w:rsidR="00307A7E">
        <w:t xml:space="preserve">) and has been described as a foundation to which various improvements have been suggested and made. An overview, thermal erosion simulates the breaking of material, and how said material would slide down a slope and rest at the bottom. Hydraulic erosion is the simulation of the effects in which flowing water has to terrain and dissolving materials, usually transforming the position of the material and leaving it elsewhere. These erosion types were also paired with a different type of PCG algorithm, which yielded some very interesting and powerful results. This secondary PCG technique is </w:t>
      </w:r>
      <w:r w:rsidR="00500165">
        <w:t xml:space="preserve">Voronoi Diagrams, and this algorithm is </w:t>
      </w:r>
      <w:r w:rsidR="00375ABC">
        <w:t>focuses</w:t>
      </w:r>
      <w:r w:rsidR="00500165">
        <w:t xml:space="preserve"> on the procedural generation of textures described by Steven Worley. Overall, this approach and research produced sturdy and robust results and is an interesting approach to level-generation. </w:t>
      </w:r>
    </w:p>
    <w:p w14:paraId="388E0FB2" w14:textId="77777777" w:rsidR="00B220CD" w:rsidRDefault="00B220CD" w:rsidP="00B220CD">
      <w:pPr>
        <w:pStyle w:val="Heading2"/>
      </w:pPr>
    </w:p>
    <w:p w14:paraId="4D89F7BA" w14:textId="2A094C9A" w:rsidR="00B220CD" w:rsidRDefault="00B220CD" w:rsidP="00B220CD">
      <w:pPr>
        <w:pStyle w:val="Heading2"/>
      </w:pPr>
      <w:bookmarkStart w:id="23" w:name="_Toc196491987"/>
      <w:r>
        <w:t xml:space="preserve">2.1.3 </w:t>
      </w:r>
      <w:r w:rsidR="007044A2">
        <w:t>Time-Space Wave Function Collapse</w:t>
      </w:r>
      <w:bookmarkEnd w:id="23"/>
    </w:p>
    <w:p w14:paraId="548026FA" w14:textId="40726A74" w:rsidR="007044A2" w:rsidRPr="007044A2" w:rsidRDefault="00F75071" w:rsidP="007044A2">
      <w:r>
        <w:t>Facey (2024)</w:t>
      </w:r>
      <w:r w:rsidR="007044A2">
        <w:t xml:space="preserve"> introduces the process and goals of wave function collapse</w:t>
      </w:r>
      <w:r>
        <w:rPr>
          <w:rStyle w:val="FootnoteReference"/>
        </w:rPr>
        <w:footnoteReference w:id="7"/>
      </w:r>
      <w:r w:rsidR="007044A2">
        <w:t xml:space="preserve">. It is explained that wave function collapse is a method of PCG which is generally easy and fast to implement as well as being usually low maintenance and setup if done correctly. It is discussed, however, that WFC can be slow when in-process and require a designer </w:t>
      </w:r>
      <w:r w:rsidR="00134DA8">
        <w:t xml:space="preserve">to sit and implement the constraints, which act as ‘rules’ for the generation to follow when producing generated content. </w:t>
      </w:r>
      <w:r w:rsidR="00DA4395">
        <w:t>Additionally, Facey and Cooper’s approach add an additional feature to the traditional WFC, adding time (T) as a factor when generating maps. Normally, WFC uses either a 2D or 3D grid (usually consisting of height, width and leng</w:t>
      </w:r>
      <w:r w:rsidR="00770C45">
        <w:t>th</w:t>
      </w:r>
      <w:r w:rsidR="00DA4395">
        <w:t xml:space="preserve">, if 3D), splitting each section of the grid into nodes, however the approach used </w:t>
      </w:r>
      <w:r w:rsidR="00770C45">
        <w:t>within this source</w:t>
      </w:r>
      <w:r w:rsidR="00025257">
        <w:t xml:space="preserve"> </w:t>
      </w:r>
      <w:r w:rsidR="00DA4395">
        <w:t xml:space="preserve">expands this, turning the nodes into ‘space-time blocks’. The point of adding time to the, generally considered, stable algorithm, is because instead of their algorithm only focusing on, only the level – adding time adds an additional focus: the steps to solve the generation. </w:t>
      </w:r>
      <w:r w:rsidR="00EA2857">
        <w:t>These generated maps were then tested against a series of gameplay mechanics: Maze, Field and Sokoban. It was found that Sokoban was extremely reliable</w:t>
      </w:r>
      <w:r w:rsidR="00BA6B1F">
        <w:t>, generating successful maps 70% vs. 41%,</w:t>
      </w:r>
      <w:r w:rsidR="00EA2857">
        <w:t xml:space="preserve"> and accurate when used as a testing </w:t>
      </w:r>
      <w:r w:rsidR="00BA6B1F">
        <w:t>environment, however, took over 100 times longer to generate a single level – averaging at 51 minutes, 10 seconds. Comparing this to Field that took only 27 seconds, however, was only able to generate a successful map (52% - 64% of the time). Finally, Maze, when compared to Field, it was less likely to return a successful map and was also found to take slightly longer to do so as well</w:t>
      </w:r>
      <w:r w:rsidR="004E152C">
        <w:t>, despite the Maze map being less than half the size of Field’s map</w:t>
      </w:r>
      <w:r w:rsidR="00BA6B1F">
        <w:t xml:space="preserve">. </w:t>
      </w:r>
      <w:r w:rsidR="00414CB5">
        <w:t xml:space="preserve">Overall, it was found that the generation, as a whole, was very successful. This was due to the fact that the generation was </w:t>
      </w:r>
      <w:r w:rsidR="00414CB5">
        <w:lastRenderedPageBreak/>
        <w:t xml:space="preserve">easy, fast, produced content visually </w:t>
      </w:r>
      <w:r w:rsidR="00375ABC">
        <w:t>like</w:t>
      </w:r>
      <w:r w:rsidR="00414CB5">
        <w:t xml:space="preserve"> the data passed in and, lastly, the levels were completable. It was found, however, that additional game data was required to be passed in as global constraints which, in turn, increased the complexity and time of the setup of this PCG technique. This did prove the WFC to be a reliable algorithm.</w:t>
      </w:r>
    </w:p>
    <w:p w14:paraId="414B56C8" w14:textId="77777777" w:rsidR="00B220CD" w:rsidRDefault="00B220CD" w:rsidP="00B220CD"/>
    <w:p w14:paraId="1155A398" w14:textId="14FE0A85" w:rsidR="00B220CD" w:rsidRDefault="00B220CD" w:rsidP="00B220CD">
      <w:pPr>
        <w:pStyle w:val="Heading2"/>
      </w:pPr>
      <w:bookmarkStart w:id="24" w:name="_Toc196491988"/>
      <w:r>
        <w:t>2.2.1</w:t>
      </w:r>
      <w:r w:rsidR="00D45364">
        <w:t xml:space="preserve"> In-Depth</w:t>
      </w:r>
      <w:r>
        <w:t xml:space="preserve"> </w:t>
      </w:r>
      <w:r w:rsidR="00D45364">
        <w:t>Wall Running Mechanic</w:t>
      </w:r>
      <w:bookmarkEnd w:id="24"/>
    </w:p>
    <w:p w14:paraId="27B0956B" w14:textId="460F3265" w:rsidR="00795F29" w:rsidRDefault="00EC72E3" w:rsidP="00D45364">
      <w:r>
        <w:t>This source is a very strong source when exploring the background and mechanical side of strong wall running mechanics – which translates to othe</w:t>
      </w:r>
      <w:r w:rsidR="00A05C5D">
        <w:t>r movement-based gameplay mechanics</w:t>
      </w:r>
      <w:r w:rsidR="00F75071">
        <w:rPr>
          <w:rStyle w:val="FootnoteReference"/>
        </w:rPr>
        <w:footnoteReference w:id="8"/>
      </w:r>
      <w:r>
        <w:t xml:space="preserve">. Throughout pages 363 to 375, the chapter starts off with a general guide to player movement mechanics in a three-dimensional space, with a general explanation of WASD movement, jumping and wall running (or “push off” mechanics). </w:t>
      </w:r>
      <w:r w:rsidR="00B014DD">
        <w:t>Momentum is then introduced and explored, explaining that many</w:t>
      </w:r>
      <w:r w:rsidR="00A05C5D">
        <w:t xml:space="preserve"> movement-based gameplay mechanics</w:t>
      </w:r>
      <w:r w:rsidR="00B014DD">
        <w:t xml:space="preserve"> work with a powerful emphasis on momentum as a baseline for fluidity. This, however, is accompanied with many complexities and difficulties as well. </w:t>
      </w:r>
      <w:r w:rsidR="003340B3">
        <w:t xml:space="preserve">Additionally, it is explained that the movement, in a three-dimensional environment, needs to be local to the player – unlike in many two-dimensional games, and this is especially important for the process of the wall running and general </w:t>
      </w:r>
      <w:r w:rsidR="00A05C5D">
        <w:t xml:space="preserve">movement-based gameplay mechanics </w:t>
      </w:r>
      <w:r w:rsidR="003340B3">
        <w:t xml:space="preserve">as the player needs to be able to easily guide themselves through obstacles as well as keep the fluidity of the gameplay. The source then teaches the reader about Vector 3 coordinates, and how they are important to the player transform within the context, using this as an introduction to vectors in general, and then advancing on to explaining magnitude. The reason behind why the vector magnitude is important is because this is the process of converting a vector into a direction, and the normalised direction is required for smooth and reliable </w:t>
      </w:r>
      <w:r w:rsidR="00A05C5D">
        <w:t>movement-based gameplay mechanics</w:t>
      </w:r>
      <w:r w:rsidR="003340B3">
        <w:t xml:space="preserve">. Additionally, the source talks about how the behaviour of the </w:t>
      </w:r>
      <w:r w:rsidR="00A05C5D">
        <w:t>movement-based gameplay mechanics</w:t>
      </w:r>
      <w:r w:rsidR="003340B3">
        <w:t xml:space="preserve"> change depending on whether the user is on-ground or in-air. When airborne, the player direction is then locked to a global state, disabling the player’s ability to turn based on camera (look) direction, which is then re-enabled when grounded. </w:t>
      </w:r>
      <w:r w:rsidR="00D34D50">
        <w:t>The chapter then C# Unity script and a briefing of what the methods called within the script do.</w:t>
      </w:r>
      <w:r w:rsidR="00B46E9B">
        <w:t xml:space="preserve"> This, overall, is a very detailed and effective approach to wall running</w:t>
      </w:r>
      <w:r w:rsidR="00375ABC">
        <w:t xml:space="preserve">, </w:t>
      </w:r>
      <w:r w:rsidR="00B46E9B">
        <w:t>and had a strong influence in the mechanics used within this research.</w:t>
      </w:r>
    </w:p>
    <w:p w14:paraId="03307EEA" w14:textId="77777777" w:rsidR="00795F29" w:rsidRDefault="00795F29">
      <w:r>
        <w:br w:type="page"/>
      </w:r>
    </w:p>
    <w:p w14:paraId="0F1370A3" w14:textId="33846776" w:rsidR="00B220CD" w:rsidRDefault="00B220CD" w:rsidP="00B220CD">
      <w:pPr>
        <w:pStyle w:val="Heading2"/>
      </w:pPr>
      <w:bookmarkStart w:id="25" w:name="_Toc196491989"/>
      <w:r>
        <w:lastRenderedPageBreak/>
        <w:t xml:space="preserve">2.2.2 </w:t>
      </w:r>
      <w:r w:rsidR="0055323E">
        <w:t>Momentum-based Gameplay in FPS Games</w:t>
      </w:r>
      <w:bookmarkEnd w:id="25"/>
    </w:p>
    <w:p w14:paraId="38E9D866" w14:textId="20DD4D76" w:rsidR="005C7D55" w:rsidRDefault="009C324E" w:rsidP="00B220CD">
      <w:r>
        <w:t>Within this source</w:t>
      </w:r>
      <w:r w:rsidR="00795F29">
        <w:rPr>
          <w:rStyle w:val="FootnoteReference"/>
        </w:rPr>
        <w:footnoteReference w:id="9"/>
      </w:r>
      <w:r>
        <w:t xml:space="preserve">, there was a heavy emphasis on </w:t>
      </w:r>
      <w:r w:rsidR="00A05C5D">
        <w:t xml:space="preserve">movement-based gameplay mechanics </w:t>
      </w:r>
      <w:r>
        <w:t xml:space="preserve">via a momentum-based movement system. Within this research piece, Unity was utilised to craft a three-dimensional </w:t>
      </w:r>
      <w:r w:rsidR="00B36A3B">
        <w:t>first-person</w:t>
      </w:r>
      <w:r>
        <w:t xml:space="preserve"> shooter (FPS) game. This game made use of a </w:t>
      </w:r>
      <w:r w:rsidR="00B36A3B">
        <w:t>first-person</w:t>
      </w:r>
      <w:r>
        <w:t xml:space="preserve"> perspective as, like many other games, first person perspective allows for immersion and, in some cases, a better relationship with certain gameplay mechanics (such as </w:t>
      </w:r>
      <w:r w:rsidR="00A05C5D">
        <w:t>movement-based gameplay mechanics</w:t>
      </w:r>
      <w:r>
        <w:t>). This</w:t>
      </w:r>
      <w:r w:rsidR="00DE4FB5">
        <w:t xml:space="preserve"> also applies to the research conducted here</w:t>
      </w:r>
      <w:r>
        <w:t xml:space="preserve">. </w:t>
      </w:r>
      <w:r w:rsidR="00B36A3B">
        <w:t xml:space="preserve">Though, this game did not contain any advanced mechanics such as wall running or dashing, it did contain a slide mechanic which allowed the player to maintain their momentum – pairing this with the ability to shoot and a series of enemies which attack the player. Both the player and enemies have health points and so can be ‘killed’ if enough damage is done to the target. </w:t>
      </w:r>
      <w:r w:rsidR="00231065">
        <w:t>A</w:t>
      </w:r>
      <w:r w:rsidR="00B36A3B">
        <w:t xml:space="preserve">lthough the </w:t>
      </w:r>
      <w:r w:rsidR="00A05C5D">
        <w:t>movement-based gameplay mechanics</w:t>
      </w:r>
      <w:r w:rsidR="00B36A3B">
        <w:t xml:space="preserve"> were polished and well-functioning, many of the other mechanics (such as shooting) were unpolished and missing some aspects such as visuals or audio queues.</w:t>
      </w:r>
      <w:r w:rsidR="00111782">
        <w:t xml:space="preserve"> Another example being the fact enemies only had melee-style damage </w:t>
      </w:r>
      <w:r w:rsidR="00375ABC">
        <w:t>outputs</w:t>
      </w:r>
      <w:r w:rsidR="00111782">
        <w:t>.</w:t>
      </w:r>
      <w:r w:rsidR="00B36A3B">
        <w:t xml:space="preserve"> This negatively </w:t>
      </w:r>
      <w:r w:rsidR="00111782">
        <w:t>affected</w:t>
      </w:r>
      <w:r w:rsidR="00B36A3B">
        <w:t xml:space="preserve"> some of the feedback gathered within this study, however, it was generally stated that the </w:t>
      </w:r>
      <w:r w:rsidR="00A05C5D">
        <w:t>movement-based gameplay mechanics</w:t>
      </w:r>
      <w:r w:rsidR="00B36A3B">
        <w:t xml:space="preserve"> we</w:t>
      </w:r>
      <w:r w:rsidR="00E22779">
        <w:t>re well received and ‘</w:t>
      </w:r>
      <w:r w:rsidR="00E22779" w:rsidRPr="00E22779">
        <w:t>welcome feature based on the optional feedbac</w:t>
      </w:r>
      <w:r w:rsidR="00E22779">
        <w:t>k’.</w:t>
      </w:r>
      <w:r w:rsidR="00111782">
        <w:t xml:space="preserve"> Some challenges were stated </w:t>
      </w:r>
      <w:r w:rsidR="006D5911">
        <w:t>throughout</w:t>
      </w:r>
      <w:r w:rsidR="00111782">
        <w:t xml:space="preserve"> the development of this study’s game, some examples including: the idea of the setting and design of the game, how the health system should be implements and how it should function, and how the shooting to function as a whole – to which a raycast approach was elected. </w:t>
      </w:r>
      <w:r w:rsidR="002E4E3E">
        <w:t>Zhu et al</w:t>
      </w:r>
      <w:r w:rsidR="00111782">
        <w:t xml:space="preserve"> g</w:t>
      </w:r>
      <w:r w:rsidR="00375ABC">
        <w:t>oes</w:t>
      </w:r>
      <w:r w:rsidR="00111782">
        <w:t xml:space="preserve"> into much detail regarding many aspects of the game, such as the fire rate of the gun and enemy spawning. After two experiments: the first being the testing of the movement within the game, and the second experiment being aimed at the overall game </w:t>
      </w:r>
      <w:r w:rsidR="00375ABC">
        <w:t>experience. I</w:t>
      </w:r>
      <w:r w:rsidR="008832EA">
        <w:t xml:space="preserve">t was found, as mentioned, that the movement was very well received and welcomed however, the lacking and less polished areas, such as shooting, affected the results in a negative manner. </w:t>
      </w:r>
    </w:p>
    <w:p w14:paraId="64F17903" w14:textId="77777777" w:rsidR="005C7D55" w:rsidRDefault="005C7D55">
      <w:r>
        <w:br w:type="page"/>
      </w:r>
    </w:p>
    <w:p w14:paraId="39E853A2" w14:textId="77777777" w:rsidR="00B220CD" w:rsidRDefault="00B220CD" w:rsidP="00B220CD"/>
    <w:p w14:paraId="7AF7A2D5" w14:textId="4A3640A1" w:rsidR="00B220CD" w:rsidRDefault="00B220CD" w:rsidP="00B220CD">
      <w:pPr>
        <w:pStyle w:val="Heading1"/>
      </w:pPr>
      <w:bookmarkStart w:id="26" w:name="_Toc196491990"/>
      <w:r>
        <w:t>3</w:t>
      </w:r>
      <w:r w:rsidR="004F247C">
        <w:t xml:space="preserve">.0 </w:t>
      </w:r>
      <w:r>
        <w:t>Methodology</w:t>
      </w:r>
      <w:bookmarkEnd w:id="26"/>
      <w:r>
        <w:t xml:space="preserve"> </w:t>
      </w:r>
    </w:p>
    <w:p w14:paraId="02EAB0F3" w14:textId="1713D9C7" w:rsidR="00B220CD" w:rsidRDefault="00B220CD" w:rsidP="004F247C">
      <w:pPr>
        <w:pStyle w:val="Heading2"/>
      </w:pPr>
      <w:bookmarkStart w:id="27" w:name="_Toc196491991"/>
      <w:r>
        <w:t>3.1 Overview</w:t>
      </w:r>
      <w:bookmarkEnd w:id="27"/>
    </w:p>
    <w:p w14:paraId="7581309B" w14:textId="7BE1A46C" w:rsidR="00B220CD" w:rsidRDefault="00375ABC" w:rsidP="005C7D55">
      <w:r>
        <w:t>To</w:t>
      </w:r>
      <w:r w:rsidR="004F247C">
        <w:t xml:space="preserve"> investigate the research question fully, it was mandatory to create a prototype application that contained a static, man-made level and had the ability to generate a multitude of stable and reliable environments. The primary purpose of the application was to gather user-driven data in relation so the developed </w:t>
      </w:r>
      <w:r w:rsidR="00A05C5D">
        <w:t xml:space="preserve">movement-based gameplay mechanics </w:t>
      </w:r>
      <w:r w:rsidR="004F247C">
        <w:t xml:space="preserve">can be utilised and compared within a static and generated environment. This application made use of Unity 3D and its C# scripting </w:t>
      </w:r>
      <w:r>
        <w:t>to</w:t>
      </w:r>
      <w:r w:rsidR="004F247C">
        <w:t xml:space="preserve"> supply the users with </w:t>
      </w:r>
      <w:r w:rsidR="00A05C5D">
        <w:t xml:space="preserve">movement-based gameplay mechanics </w:t>
      </w:r>
      <w:r w:rsidR="004F247C">
        <w:t xml:space="preserve">and a series of grid-based generated levels. The user then controlled a playable character (PC) with access to all </w:t>
      </w:r>
      <w:r w:rsidR="00A05C5D">
        <w:t>movement-based gameplay mechanics</w:t>
      </w:r>
      <w:r w:rsidR="004F247C">
        <w:t xml:space="preserve"> and were tasked with navigating the level(s) with the aim of finding one of two hidden objectives. One objective was a simple objective to give less-experienced users a means to complete the level, and the second contained a platform-based objective that was raised and required the user to make use of the more advanced </w:t>
      </w:r>
      <w:r w:rsidR="00A05C5D">
        <w:t xml:space="preserve">movement-based gameplay </w:t>
      </w:r>
      <w:r>
        <w:t>mechanics to</w:t>
      </w:r>
      <w:r w:rsidR="004F247C">
        <w:t xml:space="preserve"> reach and trigger this objective. The overall aim is to gather real-player statistics which will be used to investigate and evaluate the use of PGL in movement-based video games.</w:t>
      </w:r>
    </w:p>
    <w:p w14:paraId="30D5E335" w14:textId="77777777" w:rsidR="004F247C" w:rsidRPr="004F247C" w:rsidRDefault="004F247C" w:rsidP="004F247C"/>
    <w:p w14:paraId="520F0D22" w14:textId="71F1E991" w:rsidR="00B220CD" w:rsidRDefault="00B220CD" w:rsidP="004F247C">
      <w:pPr>
        <w:pStyle w:val="Heading2"/>
      </w:pPr>
      <w:bookmarkStart w:id="28" w:name="_Toc196491992"/>
      <w:r>
        <w:t>3.2 Application</w:t>
      </w:r>
      <w:bookmarkEnd w:id="28"/>
    </w:p>
    <w:p w14:paraId="5B7863B9" w14:textId="26DD5FCD" w:rsidR="00B220CD" w:rsidRDefault="00B220CD" w:rsidP="004F247C">
      <w:pPr>
        <w:pStyle w:val="Heading3"/>
      </w:pPr>
      <w:bookmarkStart w:id="29" w:name="_Toc196491993"/>
      <w:r>
        <w:t>3.2.1 Application Design</w:t>
      </w:r>
      <w:bookmarkEnd w:id="29"/>
    </w:p>
    <w:p w14:paraId="4107E3B9" w14:textId="325B5BC2" w:rsidR="00B220CD" w:rsidRDefault="004F247C" w:rsidP="00485FD2">
      <w:r>
        <w:t>The PCG within the prototype application was designed the traditional use of WFC. This means that the generation is calculated via a grid that runs along the X and Z axis and places nodes with attached models depending on the neighbouring and pre-existing nodes (propagation)</w:t>
      </w:r>
      <w:r w:rsidR="00297616">
        <w:t xml:space="preserve"> (_insert source here_)</w:t>
      </w:r>
      <w:r>
        <w:t>.</w:t>
      </w:r>
      <w:r w:rsidR="00297616">
        <w:t xml:space="preserve"> </w:t>
      </w:r>
      <w:r w:rsidR="00B80455">
        <w:t>Each grid tile contains a node, as previously mentioned</w:t>
      </w:r>
      <w:r w:rsidR="009D4DA9">
        <w:t xml:space="preserve">, and </w:t>
      </w:r>
      <w:r w:rsidR="00B80455">
        <w:t xml:space="preserve">each node contains a series of data within them. </w:t>
      </w:r>
      <w:r w:rsidR="009D4DA9">
        <w:t>The data includes:</w:t>
      </w:r>
      <w:r w:rsidR="00B80455">
        <w:t xml:space="preserve"> a </w:t>
      </w:r>
      <w:r w:rsidR="009D4DA9">
        <w:t xml:space="preserve">node </w:t>
      </w:r>
      <w:r w:rsidR="00B80455">
        <w:t xml:space="preserve">name, a 3D model which </w:t>
      </w:r>
      <w:r w:rsidR="00174F18">
        <w:t xml:space="preserve">represents </w:t>
      </w:r>
      <w:r w:rsidR="00B80455">
        <w:t>the in-world asset (such as a wall, corner, tree or empty space), and a series of rules which drive the WFC, only allowing certain nodes/models to be places next to other, specific nodes.</w:t>
      </w:r>
      <w:r w:rsidR="00BD5DC7">
        <w:t xml:space="preserve"> Once all grid slots have been assigned a node, the level grid will ‘collapse’ and produce a level. </w:t>
      </w:r>
    </w:p>
    <w:p w14:paraId="0F3A52A9" w14:textId="77777777" w:rsidR="00485FD2" w:rsidRDefault="00485FD2" w:rsidP="00485FD2"/>
    <w:p w14:paraId="629A4E7E" w14:textId="7AB5FA97" w:rsidR="00B220CD" w:rsidRDefault="00B220CD" w:rsidP="00485FD2">
      <w:pPr>
        <w:pStyle w:val="Heading2"/>
      </w:pPr>
      <w:bookmarkStart w:id="30" w:name="_Toc196491994"/>
      <w:r>
        <w:t xml:space="preserve">3.3 Node and </w:t>
      </w:r>
      <w:r w:rsidR="00174F18">
        <w:t>M</w:t>
      </w:r>
      <w:r>
        <w:t xml:space="preserve">odel </w:t>
      </w:r>
      <w:r w:rsidR="00174F18">
        <w:t>D</w:t>
      </w:r>
      <w:r>
        <w:t>esign</w:t>
      </w:r>
      <w:bookmarkEnd w:id="30"/>
    </w:p>
    <w:p w14:paraId="39044DD7" w14:textId="6F2941A0" w:rsidR="00B220CD" w:rsidRDefault="00B220CD" w:rsidP="00BD5DC7">
      <w:pPr>
        <w:pStyle w:val="Heading3"/>
      </w:pPr>
      <w:bookmarkStart w:id="31" w:name="_Toc196491995"/>
      <w:r>
        <w:t xml:space="preserve">3.3.1 Node </w:t>
      </w:r>
      <w:r w:rsidR="00BD5DC7">
        <w:t>U</w:t>
      </w:r>
      <w:r>
        <w:t xml:space="preserve">ses and </w:t>
      </w:r>
      <w:r w:rsidR="00BD5DC7">
        <w:t>O</w:t>
      </w:r>
      <w:r>
        <w:t xml:space="preserve">verall WFC </w:t>
      </w:r>
      <w:r w:rsidR="00BD5DC7">
        <w:t>G</w:t>
      </w:r>
      <w:r>
        <w:t>eneration</w:t>
      </w:r>
      <w:bookmarkEnd w:id="31"/>
    </w:p>
    <w:p w14:paraId="59898DF1" w14:textId="2A16019B" w:rsidR="00B220CD" w:rsidRDefault="00BD5DC7" w:rsidP="00BD5DC7">
      <w:r>
        <w:t>The node is arguably the most important component of the WFC. This is due to the fact that the nodes are slotted into the grid when the world is generating and is the sole container for all data out with the main generating algorithm. Though, without said nodes, the main algorithm is rendered useless.</w:t>
      </w:r>
      <w:r w:rsidR="003409A2">
        <w:t xml:space="preserve"> </w:t>
      </w:r>
    </w:p>
    <w:p w14:paraId="5A29BBFC" w14:textId="1D62C0D8" w:rsidR="003409A2" w:rsidRDefault="003409A2" w:rsidP="00BD5DC7">
      <w:r>
        <w:t xml:space="preserve">As mentioned in the overview, the node contains a multitude of different data. The first field contained within the scriptable object that is a node, is the node name. The node name is simply an identifier for the node, allowing the client/user to identify the node being used. The </w:t>
      </w:r>
      <w:r>
        <w:lastRenderedPageBreak/>
        <w:t xml:space="preserve">second piece of data contained within the node is the prefab game-object. This prefab is used as the physical body of the node, containing all in-world assets such as the ground, walls and extras (such as trees) which, by extension, contains all colliders and any interactive-based properties which the user may need </w:t>
      </w:r>
      <w:r w:rsidR="00375ABC">
        <w:t>to</w:t>
      </w:r>
      <w:r>
        <w:t xml:space="preserve"> play the prototype. Lastly, the neighbouring relationships which act as the sole</w:t>
      </w:r>
      <w:r w:rsidR="000F4E4C">
        <w:t xml:space="preserve"> rules</w:t>
      </w:r>
      <w:r>
        <w:t xml:space="preserve"> that the generation follows. The node contains relationships for neighbours north, east, south and west of the current node in question, and are labelled in-script as up, down, left and right. </w:t>
      </w:r>
    </w:p>
    <w:p w14:paraId="4E570DFC" w14:textId="6A2D4B3B" w:rsidR="000F4E4C" w:rsidRDefault="000F4E4C" w:rsidP="00BD5DC7">
      <w:r>
        <w:t>The main algorithm starts off by setting up the fields and data required</w:t>
      </w:r>
      <w:r w:rsidR="00B71299">
        <w:t xml:space="preserve">, especially the grid size which are exposed to the game engine as public fields. From this point, the Collapse() method is called – this is the main functionality behind the </w:t>
      </w:r>
      <w:r w:rsidR="00375ABC">
        <w:t>generation</w:t>
      </w:r>
      <w:r w:rsidR="00B71299">
        <w:t xml:space="preserve">. </w:t>
      </w:r>
      <w:r w:rsidR="007C70B7">
        <w:t xml:space="preserve">The algorithm </w:t>
      </w:r>
      <w:r w:rsidR="006D1EC1">
        <w:t>starts</w:t>
      </w:r>
      <w:r w:rsidR="007C70B7">
        <w:t xml:space="preserve"> by iterating through the entire grid, cell by cell, and records the cells that still need to be assigned nodes and collapsed. Additionally, a list of potential nodes for each un-collapsed cell is initialised</w:t>
      </w:r>
      <w:r w:rsidR="004215E5">
        <w:t xml:space="preserve"> which is one of the main drivers of the </w:t>
      </w:r>
      <w:r w:rsidR="006D1EC1">
        <w:t>algorithm’s</w:t>
      </w:r>
      <w:r w:rsidR="004215E5">
        <w:t xml:space="preserve"> propagation.</w:t>
      </w:r>
      <w:r w:rsidR="006D1EC1">
        <w:t xml:space="preserve"> From here, the iteration of the propagation and collapsing initiates, starting by ensuring the cell being checked is valid and within range of the grid before adding the cells neighbours to a list for later </w:t>
      </w:r>
      <w:r w:rsidR="00166C15">
        <w:t>generation. The neighbour</w:t>
      </w:r>
      <w:r w:rsidR="00DC2F0D">
        <w:t xml:space="preserve"> each</w:t>
      </w:r>
      <w:r w:rsidR="00166C15">
        <w:t xml:space="preserve"> node is then initialised </w:t>
      </w:r>
      <w:r w:rsidR="00DC2F0D">
        <w:t xml:space="preserve">in a recursive fashion, and each neighbour’s propagation is then pruned. Pruning is the action of removing the possibility of generating an incompatible neighbour node – driven by the rules within each node. </w:t>
      </w:r>
    </w:p>
    <w:p w14:paraId="038B2EE9" w14:textId="77777777" w:rsidR="00DC2F0D" w:rsidRDefault="00DC2F0D" w:rsidP="00BD5DC7"/>
    <w:p w14:paraId="4D29C3B1" w14:textId="2BABD924" w:rsidR="00B220CD" w:rsidRDefault="00B220CD" w:rsidP="007C70B7">
      <w:pPr>
        <w:pStyle w:val="Heading3"/>
      </w:pPr>
      <w:bookmarkStart w:id="32" w:name="_Toc196491996"/>
      <w:r>
        <w:t>3.3.2 Propagation</w:t>
      </w:r>
      <w:bookmarkEnd w:id="32"/>
    </w:p>
    <w:p w14:paraId="54891644" w14:textId="3488DF3C" w:rsidR="00DC2F0D" w:rsidRDefault="00DC2F0D" w:rsidP="00DC2F0D">
      <w:r>
        <w:t>Propagation is a fundamental aspect of the WFC algorithm. Propagation is what drives the generation of an already generated node’s neighbouring nodes (offsets). The propagation of a constantly updating possibility of what a neighbouring node could be. For example, if we have nodes X, Y and Z where X and Z as well as Y and Z are compatible – this means that the algorithm will actively neglect to generate nodes X and Y beside one and other, as per stated in the node rules</w:t>
      </w:r>
      <w:r w:rsidR="008638C3">
        <w:t>. As each node is generated, the act of pruning occurs to keep the propagation up-to-date and reliable. To summarise, propagation is the act of updating the neighbouring possibilities of generated nodes, and pruning is the active removal of incompatible nodes.</w:t>
      </w:r>
    </w:p>
    <w:p w14:paraId="5C0217FF" w14:textId="77777777" w:rsidR="00DC2F0D" w:rsidRPr="00DC2F0D" w:rsidRDefault="00DC2F0D" w:rsidP="00DC2F0D"/>
    <w:p w14:paraId="72D4596B" w14:textId="4F1FB341" w:rsidR="007C70B7" w:rsidRDefault="007C70B7" w:rsidP="008638C3">
      <w:pPr>
        <w:pStyle w:val="Heading3"/>
      </w:pPr>
      <w:bookmarkStart w:id="33" w:name="_Toc196491997"/>
      <w:r>
        <w:t>3.3.3 Prefabs and Models</w:t>
      </w:r>
      <w:bookmarkEnd w:id="33"/>
    </w:p>
    <w:p w14:paraId="54E280B2" w14:textId="3CAE9DC5" w:rsidR="00780651" w:rsidRPr="008638C3" w:rsidRDefault="009F7CB7" w:rsidP="008638C3">
      <w:r>
        <w:t xml:space="preserve">The main component of the WFC from the player’s perspective is the models to which are attached to the nodes. The model is the visible and interactive property of the working </w:t>
      </w:r>
      <w:r w:rsidR="00F718D5">
        <w:t>nodes and</w:t>
      </w:r>
      <w:r>
        <w:t xml:space="preserve"> is what the player will have direct contact with.</w:t>
      </w:r>
      <w:r w:rsidR="00F718D5">
        <w:t xml:space="preserve"> Within this prototype, there are a series of different models used, and these models are formatted as prefabs. Prefabs are a reusable and preconfigured game object template that is saved as an asset to be used within a Unity project. Prefabs can take on many forms ranging from enemy templates, player templates, system manager templates or, in the case of this project, objectives and in-world scenery including walls, floors and extras such as trees.</w:t>
      </w:r>
      <w:r w:rsidR="00780651">
        <w:t xml:space="preserve"> The prototype’s prefabs take form of various world pieces, usually in the form of a floor and a type of wall. The wall types include straight walls (horizontal and vertical), parallel walls to encourage wall running and corner walls. All wall types include flipped variants as well, this way the algorithm was made easier, excluding a rotating algorithm with the addition of some extra node rules. </w:t>
      </w:r>
    </w:p>
    <w:p w14:paraId="75AA211C" w14:textId="77777777" w:rsidR="00B220CD" w:rsidRDefault="00B220CD" w:rsidP="00896372">
      <w:pPr>
        <w:pStyle w:val="Heading2"/>
        <w:ind w:left="720"/>
      </w:pPr>
    </w:p>
    <w:p w14:paraId="64F8EDB7" w14:textId="50F73702" w:rsidR="00B220CD" w:rsidRDefault="00B220CD" w:rsidP="00485FD2">
      <w:pPr>
        <w:pStyle w:val="Heading2"/>
      </w:pPr>
      <w:bookmarkStart w:id="34" w:name="_Toc196491998"/>
      <w:r>
        <w:t xml:space="preserve">3.4 </w:t>
      </w:r>
      <w:r w:rsidR="00A05C5D">
        <w:t xml:space="preserve">Movement-Based Gameplay Mechanics </w:t>
      </w:r>
      <w:r w:rsidR="00485FD2">
        <w:t>D</w:t>
      </w:r>
      <w:r>
        <w:t>esign</w:t>
      </w:r>
      <w:bookmarkEnd w:id="34"/>
    </w:p>
    <w:p w14:paraId="04396FFE" w14:textId="71DE7851" w:rsidR="00B220CD" w:rsidRDefault="00B220CD" w:rsidP="00130764">
      <w:pPr>
        <w:pStyle w:val="Heading3"/>
      </w:pPr>
      <w:bookmarkStart w:id="35" w:name="_Toc196491999"/>
      <w:r>
        <w:t>3.4.1 Wall</w:t>
      </w:r>
      <w:r w:rsidR="00A35725">
        <w:t xml:space="preserve"> R</w:t>
      </w:r>
      <w:r>
        <w:t xml:space="preserve">unning and </w:t>
      </w:r>
      <w:r w:rsidR="00A35725">
        <w:t>S</w:t>
      </w:r>
      <w:r>
        <w:t>liding</w:t>
      </w:r>
      <w:bookmarkEnd w:id="35"/>
    </w:p>
    <w:p w14:paraId="269F7861" w14:textId="295BE614" w:rsidR="00B220CD" w:rsidRDefault="00130764" w:rsidP="00130764">
      <w:r>
        <w:t xml:space="preserve">Another </w:t>
      </w:r>
      <w:r w:rsidR="00375ABC">
        <w:t>focus</w:t>
      </w:r>
      <w:r>
        <w:t xml:space="preserve"> of this research is the </w:t>
      </w:r>
      <w:r w:rsidR="00A05C5D">
        <w:t>movement-based gameplay mechanics</w:t>
      </w:r>
      <w:r>
        <w:t xml:space="preserve">, as they will be closely paired with the PLG to research the relationship between them. The first of the </w:t>
      </w:r>
      <w:r w:rsidR="00A05C5D">
        <w:t>movement-based gameplay mechanics</w:t>
      </w:r>
      <w:r>
        <w:t xml:space="preserve"> is the wall running mechanic, arguably the strongest of the gameplay mechanics and the mechanic with the strongest relationship the playable environment. The wall running mechanic has a couple of strongly defining features and provides the player with an alternative means of navigating the environment – and this goes for all games and applications that contains this mechanic, this prototype included. </w:t>
      </w:r>
    </w:p>
    <w:p w14:paraId="0FAAC128" w14:textId="14ACFC57" w:rsidR="00616E18" w:rsidRDefault="00616E18" w:rsidP="00130764">
      <w:r>
        <w:t xml:space="preserve">The wall running mechanic </w:t>
      </w:r>
      <w:r w:rsidR="0015167F">
        <w:t>was built up from Dani’s movement script</w:t>
      </w:r>
      <w:r w:rsidR="0015167F">
        <w:rPr>
          <w:rStyle w:val="FootnoteReference"/>
        </w:rPr>
        <w:footnoteReference w:id="10"/>
      </w:r>
      <w:r w:rsidR="0015167F">
        <w:t xml:space="preserve"> as this movement </w:t>
      </w:r>
      <w:r w:rsidR="005E5322">
        <w:t>considers</w:t>
      </w:r>
      <w:r w:rsidR="0015167F">
        <w:t xml:space="preserve"> momentum, interactivity and is a strong basis for building on top of.</w:t>
      </w:r>
      <w:r>
        <w:t xml:space="preserve"> </w:t>
      </w:r>
      <w:r w:rsidR="005E5322">
        <w:t xml:space="preserve">As the base movement script was split into 2 sections, the camera and the player camera, this allowed for some fine tuning and manipulation when adding additional features. For example, the wall running mechanic makes use of the camera being segregated from the main players body (being a child object) and allowed for camera tilting when wall mounted. </w:t>
      </w:r>
    </w:p>
    <w:p w14:paraId="47B3E192" w14:textId="5946BBDC" w:rsidR="005E5322" w:rsidRDefault="005E5322" w:rsidP="00130764">
      <w:r>
        <w:t xml:space="preserve">Starting with the basic movement script, there are many layers of depth to the scripting. Firstly, the script casts a series of checks to investigate whether the movement should behave a certain way, or some cases, not at all. These checks being: can the player jump and is the player currently standing on the ground layer. Behind the Movement() method, </w:t>
      </w:r>
      <w:r w:rsidR="00892DE9">
        <w:t>the player is applied a force downwards to add a more responsive gravity to the movement before calculating the magnitude of the player and setting each magnitude for the X and Y axis. This magnitude is then utilised alongside the player’s x and y position to calculate the friction</w:t>
      </w:r>
      <w:r w:rsidR="007C2650">
        <w:t xml:space="preserve"> of the player’s movement</w:t>
      </w:r>
      <w:r w:rsidR="00892DE9">
        <w:t xml:space="preserve">, </w:t>
      </w:r>
      <w:r w:rsidR="007C2650">
        <w:t>this</w:t>
      </w:r>
      <w:r w:rsidR="00892DE9">
        <w:t xml:space="preserve"> being used to help the player feel realistic when traveling fast as well as being well-flowing. </w:t>
      </w:r>
      <w:r w:rsidR="007C2650">
        <w:t>Once the movement has been applied, the ‘is player grounded’, ‘is player jumping’ and ‘is player crouching’ are checked to ensure the movement doesn’t need alteration before clamping the player’s max speed and then applying the forces to move the player accordingly.</w:t>
      </w:r>
    </w:p>
    <w:p w14:paraId="1D0C7ECF" w14:textId="16893AB0" w:rsidR="007C2650" w:rsidRDefault="007C2650" w:rsidP="00130764">
      <w:r>
        <w:t xml:space="preserve">Player jump is a simple implementation, simply checking if the player is standing on a surface and </w:t>
      </w:r>
      <w:r w:rsidR="00375ABC">
        <w:t>can</w:t>
      </w:r>
      <w:r>
        <w:t xml:space="preserve"> jump before adding an upwards force to the player’s rigid body and resetting the jump cooldown. Where the jump gets complicated is </w:t>
      </w:r>
      <w:r w:rsidR="00375ABC">
        <w:t>an</w:t>
      </w:r>
      <w:r>
        <w:t xml:space="preserve"> addition to the script – where wall running functionality is implemented. The wall running implementation within the jump method checks, firstly, to ensure the player is not already wall running, and if it is found that they are not, the player is attached to the wall via a conditional check (checking for the direction of the wall to the players local position). Once attached, </w:t>
      </w:r>
      <w:r w:rsidR="00131057">
        <w:t xml:space="preserve">the player gains a forward force to add to the momentum-based mechanic. </w:t>
      </w:r>
    </w:p>
    <w:p w14:paraId="76E9672B" w14:textId="0E12B547" w:rsidR="0005087C" w:rsidRDefault="0005087C" w:rsidP="00130764">
      <w:r>
        <w:t xml:space="preserve">The wall running component is where a majority of the functionality for this </w:t>
      </w:r>
      <w:r w:rsidR="00A05C5D">
        <w:t xml:space="preserve">movement-based gameplay mechanics </w:t>
      </w:r>
      <w:r>
        <w:t xml:space="preserve"> is contained. Within this script, the wall is checked for using a left and right raycast and is attached or detached according to the result of the raycast finding a wall or not.</w:t>
      </w:r>
      <w:r w:rsidR="00B83A4F">
        <w:t xml:space="preserve"> Additionally, the input is read, ensuring that the correct inputs are inserted </w:t>
      </w:r>
      <w:r w:rsidR="00375ABC">
        <w:t>to</w:t>
      </w:r>
      <w:r w:rsidR="00B83A4F">
        <w:t xml:space="preserve"> connect the player to the wall. Lastly, the two methods responsible for starting and stopping the wall running </w:t>
      </w:r>
      <w:r w:rsidR="00B83A4F">
        <w:lastRenderedPageBreak/>
        <w:t>which either ensures the player doesn’t exceed the clamped max speed, a</w:t>
      </w:r>
      <w:r w:rsidR="000B0F75">
        <w:t xml:space="preserve"> forward</w:t>
      </w:r>
      <w:r w:rsidR="00B83A4F">
        <w:t xml:space="preserve"> force is </w:t>
      </w:r>
      <w:r w:rsidR="000A0B8E">
        <w:t>applied,</w:t>
      </w:r>
      <w:r w:rsidR="00B83A4F">
        <w:t xml:space="preserve"> and the player is attached to the wall via a </w:t>
      </w:r>
      <w:r w:rsidR="000B0F75">
        <w:t>directional</w:t>
      </w:r>
      <w:r w:rsidR="00B83A4F">
        <w:t xml:space="preserve"> force towards to the wall – or </w:t>
      </w:r>
      <w:r w:rsidR="000B0F75">
        <w:t>the player dismounts the wall and normal gravity is reapplied to the player</w:t>
      </w:r>
      <w:r w:rsidR="00B83A4F">
        <w:t>.</w:t>
      </w:r>
    </w:p>
    <w:p w14:paraId="3A6D74D6" w14:textId="25DE3427" w:rsidR="00A57D5F" w:rsidRDefault="00A57D5F" w:rsidP="00130764">
      <w:r>
        <w:t xml:space="preserve">The player also has access to a slide mechanic which can be used to ‘bunny hop’ and if done correctly, can grant speed and maintain momentum. </w:t>
      </w:r>
    </w:p>
    <w:p w14:paraId="1197FA8F" w14:textId="77777777" w:rsidR="00616E18" w:rsidRDefault="00616E18" w:rsidP="00130764"/>
    <w:p w14:paraId="198AF692" w14:textId="6509ED0D" w:rsidR="00B220CD" w:rsidRDefault="00B220CD" w:rsidP="00616E18">
      <w:pPr>
        <w:pStyle w:val="Heading3"/>
      </w:pPr>
      <w:bookmarkStart w:id="36" w:name="_Toc196492000"/>
      <w:r>
        <w:t>3.4.2 Objective</w:t>
      </w:r>
      <w:bookmarkEnd w:id="36"/>
    </w:p>
    <w:p w14:paraId="18E612D6" w14:textId="3A43F081" w:rsidR="00591CB3" w:rsidRDefault="00591CB3" w:rsidP="00591CB3">
      <w:r>
        <w:t xml:space="preserve">The objective is the user’s main objective within the level and plays a crucial part in the user experience of each level. The objective gives the user a goal for when they are within the level, allowing them to navigate and use the </w:t>
      </w:r>
      <w:r w:rsidR="00A05C5D">
        <w:t xml:space="preserve">movement-based gameplay mechanics </w:t>
      </w:r>
      <w:r>
        <w:t xml:space="preserve"> with a goal, avoiding having an aimless environment. </w:t>
      </w:r>
    </w:p>
    <w:p w14:paraId="14AAE7BD" w14:textId="108658E4" w:rsidR="00591CB3" w:rsidRDefault="00591CB3" w:rsidP="00591CB3">
      <w:r>
        <w:t xml:space="preserve">There are two main objective types: an on-ground objective and a parkour-accessible objective. </w:t>
      </w:r>
    </w:p>
    <w:p w14:paraId="43188264" w14:textId="699F0765" w:rsidR="00591CB3" w:rsidRDefault="00591CB3" w:rsidP="00591CB3">
      <w:r>
        <w:t xml:space="preserve">The on-ground objective </w:t>
      </w:r>
      <w:r w:rsidR="00FF0CBE">
        <w:t xml:space="preserve">is for less experienced users who may struggle to use the </w:t>
      </w:r>
      <w:r w:rsidR="00A05C5D">
        <w:t xml:space="preserve">movement-based gameplay mechanics </w:t>
      </w:r>
      <w:r w:rsidR="00FF0CBE">
        <w:t xml:space="preserve"> effectively for whatever reason. This was added to ensure every user, despite their level of experience and exposure to video games, has a means of completing the level. The parkour-accessible objective was added as a means for more experienced player with prior experience of gaming. It was also added </w:t>
      </w:r>
      <w:r w:rsidR="000E6CD2">
        <w:t xml:space="preserve">to encourage players of all levels of experience to utilise the </w:t>
      </w:r>
      <w:r w:rsidR="00A05C5D">
        <w:t xml:space="preserve">movement-based gameplay mechanics </w:t>
      </w:r>
      <w:r w:rsidR="000E6CD2">
        <w:t xml:space="preserve"> </w:t>
      </w:r>
      <w:r w:rsidR="00A05C5D">
        <w:t>to</w:t>
      </w:r>
      <w:r w:rsidR="000E6CD2">
        <w:t xml:space="preserve"> complete each level. Without this additional objective type, users would have little-to-no incentive to use the </w:t>
      </w:r>
      <w:r w:rsidR="00A05C5D">
        <w:t xml:space="preserve">movement-based gameplay mechanics </w:t>
      </w:r>
      <w:r w:rsidR="000E6CD2">
        <w:t>, which would directly oppose the research goal.</w:t>
      </w:r>
    </w:p>
    <w:p w14:paraId="20396344" w14:textId="1DF7ACBD" w:rsidR="005B083C" w:rsidRDefault="005B083C" w:rsidP="00591CB3">
      <w:r>
        <w:t xml:space="preserve">After the objective’s trigger is activated through direct contact with the user, the user is moved to a win-screen, with options to replay or access the main menu of the application. </w:t>
      </w:r>
      <w:r w:rsidR="00DB1FE1">
        <w:t>All levels generated and complete will be tracked, separately and this data is persistent across scenes. The level tracking is automatically increased by the trigger activation of one of the objectives, increasing the level complete tally before loading the win-screen. The reason behind why levels generated and levels complete are tracked separately is due to the possibility of a level being incompletable which, in turn, would prevent the user from ever reaching either objective.</w:t>
      </w:r>
    </w:p>
    <w:p w14:paraId="0FC6CA5B" w14:textId="77777777" w:rsidR="00926EB8" w:rsidRDefault="00926EB8" w:rsidP="00591CB3"/>
    <w:p w14:paraId="3AF7970F" w14:textId="71050BAA" w:rsidR="00926EB8" w:rsidRPr="00591CB3" w:rsidRDefault="00926EB8" w:rsidP="00926EB8">
      <w:pPr>
        <w:pStyle w:val="Heading2"/>
      </w:pPr>
      <w:bookmarkStart w:id="37" w:name="_Toc196492001"/>
      <w:r>
        <w:t>3.5 User Testing</w:t>
      </w:r>
      <w:bookmarkEnd w:id="37"/>
    </w:p>
    <w:p w14:paraId="669EE019" w14:textId="1062C258" w:rsidR="00B220CD" w:rsidRDefault="00B671B2" w:rsidP="00B220CD">
      <w:r>
        <w:t>To</w:t>
      </w:r>
      <w:r w:rsidR="009C1114">
        <w:t xml:space="preserve"> address the research question, a series of testers were obtained and tasked with testing the application </w:t>
      </w:r>
      <w:r>
        <w:t>to</w:t>
      </w:r>
      <w:r w:rsidR="009C1114">
        <w:t xml:space="preserve"> gather data around the research topic. The goal was to obtain both qualitative and quantitative data in the form of prototype experience-based from two structured questionaries, a gameplay experience orientated questionnaire and the being technical and PCG orientated.</w:t>
      </w:r>
    </w:p>
    <w:p w14:paraId="4D7FDB04" w14:textId="30D137FC" w:rsidR="003A7D52" w:rsidRDefault="009C1114" w:rsidP="00B220CD">
      <w:r>
        <w:t xml:space="preserve">The testing process will have a series of testers playing through two levels, a static, man-made level and a, or a series of, procedurally generated levels. Throughout the levels the player </w:t>
      </w:r>
      <w:r w:rsidR="00B671B2">
        <w:t>must</w:t>
      </w:r>
      <w:r>
        <w:t xml:space="preserve"> navigate through with the goal of seeking one of two objectives. One objective was a sphere simply sat on the ground, intended to give less experienced testers a means to completing the level </w:t>
      </w:r>
      <w:r w:rsidR="00B671B2">
        <w:t>whereas</w:t>
      </w:r>
      <w:r>
        <w:t xml:space="preserve"> the second objective was raised onto a floating platform, warranting the use of the mode advanced </w:t>
      </w:r>
      <w:r w:rsidR="00A05C5D">
        <w:t xml:space="preserve">movement-based gameplay mechanics </w:t>
      </w:r>
      <w:r>
        <w:t xml:space="preserve"> </w:t>
      </w:r>
      <w:r w:rsidR="00B671B2">
        <w:t>to</w:t>
      </w:r>
      <w:r>
        <w:t xml:space="preserve"> access</w:t>
      </w:r>
      <w:r w:rsidR="003A7D52">
        <w:t>, for more experienced testers.</w:t>
      </w:r>
    </w:p>
    <w:p w14:paraId="4A44F50A" w14:textId="5669A9DD" w:rsidR="00B671B2" w:rsidRDefault="00B671B2" w:rsidP="00B220CD">
      <w:r>
        <w:lastRenderedPageBreak/>
        <w:t xml:space="preserve">The prototype was developed in Unity Engine as this allowed for easy and fluid development and naturally contained more source material when compared to other, niche, game engines such as unreal Engine. </w:t>
      </w:r>
    </w:p>
    <w:p w14:paraId="57559424" w14:textId="6A2B8470" w:rsidR="00B671B2" w:rsidRDefault="00B671B2" w:rsidP="00B220CD">
      <w:r>
        <w:t>The application was made to be as user friendly as possible, making it so that testers required very little setup to access the prototype. All that was required, after the initial unzipping of the directory and clicking the .EXE file, was to select what they wanted to do from the main menu. The main menu consisted of a controls menu which described the use of controls, a goals menu which explained what was needed from the tester and how they could achieve the requirements and two play modes. A button that started the static level and another that generates a level using the WFC algorithm.</w:t>
      </w:r>
    </w:p>
    <w:p w14:paraId="4F12DA90" w14:textId="64D5E686" w:rsidR="00B671B2" w:rsidRDefault="00B671B2" w:rsidP="00B220CD">
      <w:r>
        <w:t xml:space="preserve">From the </w:t>
      </w:r>
      <w:r w:rsidR="00415121">
        <w:t>tester’s</w:t>
      </w:r>
      <w:r>
        <w:t xml:space="preserve"> experiences and answers from questionnaires, the gathered data was used to reach a conclusion and answer for the research question. </w:t>
      </w:r>
    </w:p>
    <w:p w14:paraId="7D2C513F" w14:textId="77777777" w:rsidR="005C7D55" w:rsidRDefault="005C7D55">
      <w:pPr>
        <w:rPr>
          <w:rFonts w:asciiTheme="majorHAnsi" w:eastAsiaTheme="majorEastAsia" w:hAnsiTheme="majorHAnsi" w:cstheme="majorBidi"/>
          <w:color w:val="0F4761" w:themeColor="accent1" w:themeShade="BF"/>
          <w:sz w:val="40"/>
          <w:szCs w:val="40"/>
        </w:rPr>
      </w:pPr>
      <w:r>
        <w:br w:type="page"/>
      </w:r>
    </w:p>
    <w:p w14:paraId="444F2BB0" w14:textId="1A6DB102" w:rsidR="002B2C6A" w:rsidRDefault="002B2C6A" w:rsidP="002B2C6A">
      <w:pPr>
        <w:pStyle w:val="Heading1"/>
      </w:pPr>
      <w:bookmarkStart w:id="38" w:name="_Toc196492002"/>
      <w:r>
        <w:lastRenderedPageBreak/>
        <w:t>4.0 Results</w:t>
      </w:r>
      <w:bookmarkEnd w:id="38"/>
    </w:p>
    <w:p w14:paraId="1F2C6AD8" w14:textId="53C84014" w:rsidR="002B2C6A" w:rsidRPr="002B2C6A" w:rsidRDefault="002B2C6A" w:rsidP="006020E4">
      <w:pPr>
        <w:pStyle w:val="Heading2"/>
      </w:pPr>
      <w:bookmarkStart w:id="39" w:name="_Toc196492003"/>
      <w:r w:rsidRPr="002B2C6A">
        <w:t>4.1 Questionnaire Data</w:t>
      </w:r>
      <w:bookmarkEnd w:id="39"/>
    </w:p>
    <w:p w14:paraId="060BAE79" w14:textId="4B711682" w:rsidR="002B2C6A" w:rsidRDefault="002B2C6A" w:rsidP="002B2C6A">
      <w:r w:rsidRPr="002B2C6A">
        <w:t xml:space="preserve">A series of testers when hand selected and asked to test the application before filling out two questionaries.  These testers varied in experience regarding playing games, some being avid gamers and others rarely ever touching video games. These testers were chosen to produce accurate and non-bias results as when a game is released, there is no guarantee that all players will be of a certain skill level. Some gamers play daily, others, a couple of times a month, or even year. There </w:t>
      </w:r>
      <w:r w:rsidR="006020E4" w:rsidRPr="002B2C6A">
        <w:t>was</w:t>
      </w:r>
      <w:r w:rsidRPr="002B2C6A">
        <w:t xml:space="preserve"> a total of 7 testers.</w:t>
      </w:r>
    </w:p>
    <w:p w14:paraId="24E60729" w14:textId="77777777" w:rsidR="002B2C6A" w:rsidRPr="002B2C6A" w:rsidRDefault="002B2C6A" w:rsidP="002B2C6A"/>
    <w:p w14:paraId="09310ECF" w14:textId="77777777" w:rsidR="002B2C6A" w:rsidRPr="002B2C6A" w:rsidRDefault="002B2C6A" w:rsidP="006020E4">
      <w:pPr>
        <w:pStyle w:val="Heading2"/>
      </w:pPr>
      <w:bookmarkStart w:id="40" w:name="_Toc196492004"/>
      <w:r w:rsidRPr="002B2C6A">
        <w:t>4.2 Playtest Data</w:t>
      </w:r>
      <w:bookmarkEnd w:id="40"/>
    </w:p>
    <w:p w14:paraId="3A11CD2D" w14:textId="77777777" w:rsidR="002B2C6A" w:rsidRPr="002B2C6A" w:rsidRDefault="002B2C6A" w:rsidP="006020E4">
      <w:pPr>
        <w:pStyle w:val="Heading2"/>
      </w:pPr>
      <w:bookmarkStart w:id="41" w:name="_Toc196492005"/>
      <w:r w:rsidRPr="002B2C6A">
        <w:t>4.2.1 Player playtest data</w:t>
      </w:r>
      <w:bookmarkEnd w:id="41"/>
    </w:p>
    <w:p w14:paraId="57F9171B" w14:textId="41949ED5" w:rsidR="002B2C6A" w:rsidRPr="002B2C6A" w:rsidRDefault="002B2C6A" w:rsidP="002B2C6A">
      <w:r w:rsidRPr="002B2C6A">
        <w:t xml:space="preserve">The first questionnaire was aimed at gathering results related to the tester’s gameplay experience, focusing more on the ‘fun factor’ more so than the technicalities of the implementations. Within this questionnaire, there were a variety of questions ranging from content to question type, though, most questions were on a scale between one to five. One usually being the negative experience and five the positive. </w:t>
      </w:r>
    </w:p>
    <w:p w14:paraId="05CC72E9" w14:textId="5E6FDF59" w:rsidR="002B2C6A" w:rsidRDefault="002B2C6A" w:rsidP="002B2C6A">
      <w:r w:rsidRPr="002B2C6A">
        <w:t>Briefly, the user experience information gathered from the first questionnaire was mostly positive</w:t>
      </w:r>
      <w:r w:rsidR="006020E4">
        <w:t xml:space="preserve"> and this will be expanded upon throughout the next sections.</w:t>
      </w:r>
    </w:p>
    <w:p w14:paraId="02F99A50" w14:textId="77777777" w:rsidR="00B220CD" w:rsidRDefault="00B220CD" w:rsidP="00B220CD"/>
    <w:p w14:paraId="211EABB6" w14:textId="33D91837" w:rsidR="00B220CD" w:rsidRDefault="00B220CD" w:rsidP="00896372">
      <w:pPr>
        <w:pStyle w:val="Heading2"/>
      </w:pPr>
      <w:bookmarkStart w:id="42" w:name="_Toc196492006"/>
      <w:r>
        <w:t>4.2 Playtest Data</w:t>
      </w:r>
      <w:bookmarkEnd w:id="42"/>
    </w:p>
    <w:p w14:paraId="773D7F07" w14:textId="1FAE307C" w:rsidR="00B220CD" w:rsidRDefault="00B220CD" w:rsidP="006020E4">
      <w:pPr>
        <w:pStyle w:val="Heading3"/>
      </w:pPr>
      <w:bookmarkStart w:id="43" w:name="_Toc196492007"/>
      <w:r>
        <w:t>4.2.1 Player playtest data</w:t>
      </w:r>
      <w:bookmarkEnd w:id="43"/>
    </w:p>
    <w:p w14:paraId="7165BAA3" w14:textId="34E261BA" w:rsidR="006020E4" w:rsidRDefault="006020E4" w:rsidP="006020E4">
      <w:r>
        <w:t xml:space="preserve">The first questionnaire was aimed at gathering information related to the tester’s general experience with the application. Questionnaire one aims to retrieve data from the </w:t>
      </w:r>
      <w:r w:rsidR="00926EB8">
        <w:t>tester</w:t>
      </w:r>
      <w:r>
        <w:t xml:space="preserve"> in a mix of different formats in relation to the tester</w:t>
      </w:r>
      <w:r w:rsidR="00554362">
        <w:t>’</w:t>
      </w:r>
      <w:r>
        <w:t xml:space="preserve">s general ‘fun factor’ focused experiences. There also contains some general questions regarding the </w:t>
      </w:r>
      <w:r w:rsidR="00926EB8">
        <w:t>tester’s</w:t>
      </w:r>
      <w:r>
        <w:t xml:space="preserve"> background with games in general with the goal of utilising this information to extract any relation between the tester</w:t>
      </w:r>
      <w:r w:rsidR="00926EB8">
        <w:t>’</w:t>
      </w:r>
      <w:r>
        <w:t xml:space="preserve">s exposure and experiences with games and their gameplay experience as a whole. </w:t>
      </w:r>
    </w:p>
    <w:p w14:paraId="16A1D439" w14:textId="6AA75691" w:rsidR="00926EB8" w:rsidRDefault="00F61866" w:rsidP="00F61866">
      <w:pPr>
        <w:jc w:val="center"/>
      </w:pPr>
      <w:r w:rsidRPr="00DE6FF5">
        <w:rPr>
          <w:noProof/>
        </w:rPr>
        <w:lastRenderedPageBreak/>
        <w:drawing>
          <wp:anchor distT="0" distB="0" distL="114300" distR="114300" simplePos="0" relativeHeight="251663360" behindDoc="0" locked="0" layoutInCell="1" allowOverlap="1" wp14:anchorId="71329254" wp14:editId="10797F37">
            <wp:simplePos x="0" y="0"/>
            <wp:positionH relativeFrom="margin">
              <wp:posOffset>-2540</wp:posOffset>
            </wp:positionH>
            <wp:positionV relativeFrom="paragraph">
              <wp:posOffset>168986</wp:posOffset>
            </wp:positionV>
            <wp:extent cx="5731510" cy="2111375"/>
            <wp:effectExtent l="0" t="0" r="2540" b="3175"/>
            <wp:wrapSquare wrapText="bothSides"/>
            <wp:docPr id="13871766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7665" name="Picture 1" descr="A screenshot of a computer&#10;&#10;AI-generated content may be incorrect."/>
                    <pic:cNvPicPr/>
                  </pic:nvPicPr>
                  <pic:blipFill>
                    <a:blip r:embed="rId8"/>
                    <a:stretch>
                      <a:fillRect/>
                    </a:stretch>
                  </pic:blipFill>
                  <pic:spPr>
                    <a:xfrm>
                      <a:off x="0" y="0"/>
                      <a:ext cx="5731510" cy="2111375"/>
                    </a:xfrm>
                    <a:prstGeom prst="rect">
                      <a:avLst/>
                    </a:prstGeom>
                  </pic:spPr>
                </pic:pic>
              </a:graphicData>
            </a:graphic>
          </wp:anchor>
        </w:drawing>
      </w:r>
      <w:r w:rsidR="00926EB8">
        <w:t xml:space="preserve">Table 1: Table of all </w:t>
      </w:r>
      <w:r w:rsidR="00554362">
        <w:t>questionnaire</w:t>
      </w:r>
      <w:r w:rsidR="00926EB8">
        <w:t xml:space="preserve"> one</w:t>
      </w:r>
      <w:r w:rsidR="00DE6FF5">
        <w:t xml:space="preserve"> questions</w:t>
      </w:r>
    </w:p>
    <w:p w14:paraId="72082A32" w14:textId="7E02D9DE" w:rsidR="005C7D55" w:rsidRDefault="005C7D55" w:rsidP="00F61866">
      <w:pPr>
        <w:jc w:val="center"/>
      </w:pPr>
      <w:r w:rsidRPr="005C7D55">
        <w:rPr>
          <w:noProof/>
        </w:rPr>
        <w:drawing>
          <wp:anchor distT="0" distB="0" distL="114300" distR="114300" simplePos="0" relativeHeight="251666432" behindDoc="0" locked="0" layoutInCell="1" allowOverlap="1" wp14:anchorId="675125AD" wp14:editId="4E13C0A2">
            <wp:simplePos x="0" y="0"/>
            <wp:positionH relativeFrom="column">
              <wp:posOffset>1250315</wp:posOffset>
            </wp:positionH>
            <wp:positionV relativeFrom="paragraph">
              <wp:posOffset>56515</wp:posOffset>
            </wp:positionV>
            <wp:extent cx="1576070" cy="1270000"/>
            <wp:effectExtent l="0" t="0" r="0" b="0"/>
            <wp:wrapSquare wrapText="bothSides"/>
            <wp:docPr id="14672551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255136" name="Picture 1"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1576070" cy="1270000"/>
                    </a:xfrm>
                    <a:prstGeom prst="rect">
                      <a:avLst/>
                    </a:prstGeom>
                  </pic:spPr>
                </pic:pic>
              </a:graphicData>
            </a:graphic>
            <wp14:sizeRelH relativeFrom="page">
              <wp14:pctWidth>0</wp14:pctWidth>
            </wp14:sizeRelH>
            <wp14:sizeRelV relativeFrom="page">
              <wp14:pctHeight>0</wp14:pctHeight>
            </wp14:sizeRelV>
          </wp:anchor>
        </w:drawing>
      </w:r>
      <w:r w:rsidRPr="005C7D55">
        <w:rPr>
          <w:noProof/>
        </w:rPr>
        <w:drawing>
          <wp:anchor distT="0" distB="0" distL="114300" distR="114300" simplePos="0" relativeHeight="251667456" behindDoc="0" locked="0" layoutInCell="1" allowOverlap="1" wp14:anchorId="21B05E1F" wp14:editId="48C54F27">
            <wp:simplePos x="0" y="0"/>
            <wp:positionH relativeFrom="column">
              <wp:posOffset>2825724</wp:posOffset>
            </wp:positionH>
            <wp:positionV relativeFrom="paragraph">
              <wp:posOffset>58420</wp:posOffset>
            </wp:positionV>
            <wp:extent cx="1511300" cy="1270000"/>
            <wp:effectExtent l="0" t="0" r="0" b="0"/>
            <wp:wrapSquare wrapText="bothSides"/>
            <wp:docPr id="1581713528" name="Picture 1" descr="A blue and pink circl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13528" name="Picture 1" descr="A blue and pink circle with number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1511300" cy="1270000"/>
                    </a:xfrm>
                    <a:prstGeom prst="rect">
                      <a:avLst/>
                    </a:prstGeom>
                  </pic:spPr>
                </pic:pic>
              </a:graphicData>
            </a:graphic>
            <wp14:sizeRelH relativeFrom="page">
              <wp14:pctWidth>0</wp14:pctWidth>
            </wp14:sizeRelH>
            <wp14:sizeRelV relativeFrom="page">
              <wp14:pctHeight>0</wp14:pctHeight>
            </wp14:sizeRelV>
          </wp:anchor>
        </w:drawing>
      </w:r>
    </w:p>
    <w:p w14:paraId="711F7C9A" w14:textId="7AA995DD" w:rsidR="005C7D55" w:rsidRDefault="005C7D55" w:rsidP="00F61866">
      <w:pPr>
        <w:jc w:val="center"/>
      </w:pPr>
    </w:p>
    <w:p w14:paraId="39EFE900" w14:textId="77777777" w:rsidR="00926EB8" w:rsidRDefault="00926EB8" w:rsidP="00926EB8">
      <w:pPr>
        <w:jc w:val="center"/>
      </w:pPr>
    </w:p>
    <w:p w14:paraId="3E27D7B3" w14:textId="77777777" w:rsidR="005C7D55" w:rsidRDefault="005C7D55" w:rsidP="00926EB8"/>
    <w:p w14:paraId="7DB4CF36" w14:textId="77777777" w:rsidR="005C7D55" w:rsidRDefault="005C7D55" w:rsidP="00926EB8"/>
    <w:p w14:paraId="33BE6F66" w14:textId="2B0DFCDB" w:rsidR="005C7D55" w:rsidRDefault="005C7D55" w:rsidP="005C7D55">
      <w:pPr>
        <w:jc w:val="center"/>
      </w:pPr>
      <w:r>
        <w:t xml:space="preserve">Table 2: Pie Chart of </w:t>
      </w:r>
      <w:r w:rsidR="00247F3B">
        <w:t xml:space="preserve">questionnaire 2 - </w:t>
      </w:r>
      <w:r>
        <w:t>question 2 results</w:t>
      </w:r>
    </w:p>
    <w:p w14:paraId="2AB50652" w14:textId="77777777" w:rsidR="005C7D55" w:rsidRDefault="005C7D55" w:rsidP="00926EB8"/>
    <w:p w14:paraId="5940E2E1" w14:textId="2BC47479" w:rsidR="00926EB8" w:rsidRDefault="00926EB8" w:rsidP="00926EB8">
      <w:r>
        <w:t>Table 1 contains a list of all questions that the tester was issued within the first questionnaire alongside their response types.</w:t>
      </w:r>
      <w:r w:rsidR="00802A50">
        <w:t xml:space="preserve"> These questions were the main method of gathering information regarding the tester’s experience of fun-based element of the prototype. The results played a crucial role in investigating and analysing the data to format an answer for the research question. </w:t>
      </w:r>
    </w:p>
    <w:p w14:paraId="5D637C27" w14:textId="77777777" w:rsidR="00554362" w:rsidRDefault="00554362" w:rsidP="00554362">
      <w:pPr>
        <w:tabs>
          <w:tab w:val="left" w:pos="3675"/>
        </w:tabs>
      </w:pPr>
    </w:p>
    <w:p w14:paraId="28551FFE" w14:textId="5CF4AC7C" w:rsidR="00802A50" w:rsidRDefault="00DE6FF5" w:rsidP="00926EB8">
      <w:r w:rsidRPr="00DE6FF5">
        <w:rPr>
          <w:noProof/>
        </w:rPr>
        <w:drawing>
          <wp:anchor distT="0" distB="0" distL="114300" distR="114300" simplePos="0" relativeHeight="251665408" behindDoc="0" locked="0" layoutInCell="1" allowOverlap="1" wp14:anchorId="318A0543" wp14:editId="70111136">
            <wp:simplePos x="0" y="0"/>
            <wp:positionH relativeFrom="margin">
              <wp:posOffset>387705</wp:posOffset>
            </wp:positionH>
            <wp:positionV relativeFrom="paragraph">
              <wp:posOffset>559</wp:posOffset>
            </wp:positionV>
            <wp:extent cx="4725059" cy="2676899"/>
            <wp:effectExtent l="0" t="0" r="0" b="9525"/>
            <wp:wrapSquare wrapText="bothSides"/>
            <wp:docPr id="1320294021"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94021" name="Picture 1" descr="A table with numbers and text&#10;&#10;AI-generated content may be incorrect."/>
                    <pic:cNvPicPr/>
                  </pic:nvPicPr>
                  <pic:blipFill>
                    <a:blip r:embed="rId11"/>
                    <a:stretch>
                      <a:fillRect/>
                    </a:stretch>
                  </pic:blipFill>
                  <pic:spPr>
                    <a:xfrm>
                      <a:off x="0" y="0"/>
                      <a:ext cx="4725059" cy="2676899"/>
                    </a:xfrm>
                    <a:prstGeom prst="rect">
                      <a:avLst/>
                    </a:prstGeom>
                  </pic:spPr>
                </pic:pic>
              </a:graphicData>
            </a:graphic>
          </wp:anchor>
        </w:drawing>
      </w:r>
    </w:p>
    <w:p w14:paraId="05F9FB13" w14:textId="77777777" w:rsidR="00926EB8" w:rsidRDefault="00926EB8" w:rsidP="00926EB8"/>
    <w:p w14:paraId="431E49E9" w14:textId="77777777" w:rsidR="00926EB8" w:rsidRDefault="00926EB8" w:rsidP="00926EB8"/>
    <w:p w14:paraId="182CAC7F" w14:textId="77777777" w:rsidR="00926EB8" w:rsidRDefault="00926EB8" w:rsidP="00926EB8"/>
    <w:p w14:paraId="1DFB92BA" w14:textId="77777777" w:rsidR="00DE6FF5" w:rsidRDefault="00DE6FF5" w:rsidP="00926EB8">
      <w:pPr>
        <w:pStyle w:val="Heading3"/>
      </w:pPr>
    </w:p>
    <w:p w14:paraId="34A83E9C" w14:textId="77777777" w:rsidR="00DE6FF5" w:rsidRDefault="00DE6FF5" w:rsidP="00926EB8">
      <w:pPr>
        <w:pStyle w:val="Heading3"/>
      </w:pPr>
    </w:p>
    <w:p w14:paraId="25BECA8B" w14:textId="77777777" w:rsidR="00DE6FF5" w:rsidRDefault="00DE6FF5" w:rsidP="00926EB8">
      <w:pPr>
        <w:pStyle w:val="Heading3"/>
      </w:pPr>
    </w:p>
    <w:p w14:paraId="2635F1AA" w14:textId="77777777" w:rsidR="00DE6FF5" w:rsidRDefault="00DE6FF5" w:rsidP="00926EB8">
      <w:pPr>
        <w:pStyle w:val="Heading3"/>
      </w:pPr>
    </w:p>
    <w:p w14:paraId="57968EBC" w14:textId="77777777" w:rsidR="00DE6FF5" w:rsidRDefault="00DE6FF5" w:rsidP="00926EB8">
      <w:pPr>
        <w:pStyle w:val="Heading3"/>
      </w:pPr>
    </w:p>
    <w:p w14:paraId="12B6B43E" w14:textId="4BA7E4CE" w:rsidR="00DE6FF5" w:rsidRPr="00DE6FF5" w:rsidRDefault="00DE6FF5" w:rsidP="00DE6FF5">
      <w:pPr>
        <w:jc w:val="center"/>
      </w:pPr>
      <w:r>
        <w:t xml:space="preserve">Table </w:t>
      </w:r>
      <w:r w:rsidR="005C7D55">
        <w:t>3</w:t>
      </w:r>
      <w:r>
        <w:t xml:space="preserve">: Table of </w:t>
      </w:r>
      <w:r w:rsidR="00554362">
        <w:t>questionnaire</w:t>
      </w:r>
      <w:r>
        <w:t xml:space="preserve"> one results</w:t>
      </w:r>
    </w:p>
    <w:p w14:paraId="6FFE8810" w14:textId="3359E517" w:rsidR="00DE6FF5" w:rsidRDefault="004E120E" w:rsidP="00C411A5">
      <w:r w:rsidRPr="00247F3B">
        <w:rPr>
          <w:noProof/>
        </w:rPr>
        <w:lastRenderedPageBreak/>
        <w:drawing>
          <wp:anchor distT="0" distB="0" distL="114300" distR="114300" simplePos="0" relativeHeight="251669504" behindDoc="0" locked="0" layoutInCell="1" allowOverlap="1" wp14:anchorId="7AB30F6A" wp14:editId="6536EF62">
            <wp:simplePos x="0" y="0"/>
            <wp:positionH relativeFrom="column">
              <wp:posOffset>2794000</wp:posOffset>
            </wp:positionH>
            <wp:positionV relativeFrom="paragraph">
              <wp:posOffset>226695</wp:posOffset>
            </wp:positionV>
            <wp:extent cx="1879600" cy="1193800"/>
            <wp:effectExtent l="0" t="0" r="0" b="0"/>
            <wp:wrapSquare wrapText="bothSides"/>
            <wp:docPr id="290942192" name="Picture 1" descr="A colorful circle with numbers and a percent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42192" name="Picture 1" descr="A colorful circle with numbers and a percentage&#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1879600" cy="1193800"/>
                    </a:xfrm>
                    <a:prstGeom prst="rect">
                      <a:avLst/>
                    </a:prstGeom>
                  </pic:spPr>
                </pic:pic>
              </a:graphicData>
            </a:graphic>
            <wp14:sizeRelH relativeFrom="page">
              <wp14:pctWidth>0</wp14:pctWidth>
            </wp14:sizeRelH>
            <wp14:sizeRelV relativeFrom="page">
              <wp14:pctHeight>0</wp14:pctHeight>
            </wp14:sizeRelV>
          </wp:anchor>
        </w:drawing>
      </w:r>
      <w:r w:rsidRPr="00C411A5">
        <w:rPr>
          <w:noProof/>
        </w:rPr>
        <w:drawing>
          <wp:anchor distT="0" distB="0" distL="114300" distR="114300" simplePos="0" relativeHeight="251668480" behindDoc="0" locked="0" layoutInCell="1" allowOverlap="1" wp14:anchorId="5A3E7ECB" wp14:editId="0A834808">
            <wp:simplePos x="0" y="0"/>
            <wp:positionH relativeFrom="column">
              <wp:posOffset>1148995</wp:posOffset>
            </wp:positionH>
            <wp:positionV relativeFrom="paragraph">
              <wp:posOffset>226772</wp:posOffset>
            </wp:positionV>
            <wp:extent cx="1647190" cy="1193800"/>
            <wp:effectExtent l="0" t="0" r="3810" b="0"/>
            <wp:wrapSquare wrapText="bothSides"/>
            <wp:docPr id="2125382556" name="Picture 1" descr="A group of blue and pink circle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82556" name="Picture 1" descr="A group of blue and pink circles with black 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647190" cy="1193800"/>
                    </a:xfrm>
                    <a:prstGeom prst="rect">
                      <a:avLst/>
                    </a:prstGeom>
                  </pic:spPr>
                </pic:pic>
              </a:graphicData>
            </a:graphic>
            <wp14:sizeRelH relativeFrom="page">
              <wp14:pctWidth>0</wp14:pctWidth>
            </wp14:sizeRelH>
            <wp14:sizeRelV relativeFrom="page">
              <wp14:pctHeight>0</wp14:pctHeight>
            </wp14:sizeRelV>
          </wp:anchor>
        </w:drawing>
      </w:r>
    </w:p>
    <w:p w14:paraId="523689BC" w14:textId="31449299" w:rsidR="00C411A5" w:rsidRDefault="00C411A5" w:rsidP="00F61866"/>
    <w:p w14:paraId="193DD396" w14:textId="77777777" w:rsidR="00C411A5" w:rsidRDefault="00C411A5" w:rsidP="00F61866"/>
    <w:p w14:paraId="125AE6E2" w14:textId="77777777" w:rsidR="00C411A5" w:rsidRDefault="00C411A5" w:rsidP="00F61866"/>
    <w:p w14:paraId="04443390" w14:textId="77777777" w:rsidR="00247F3B" w:rsidRDefault="00247F3B" w:rsidP="00F61866"/>
    <w:p w14:paraId="5C399647" w14:textId="72C7C991" w:rsidR="00247F3B" w:rsidRDefault="00247F3B" w:rsidP="004E120E">
      <w:pPr>
        <w:jc w:val="center"/>
      </w:pPr>
      <w:r>
        <w:t>Table 3: Pie Chart of questionnaire 2 - question 2 results</w:t>
      </w:r>
    </w:p>
    <w:p w14:paraId="0AA86CE2" w14:textId="77777777" w:rsidR="00247F3B" w:rsidRDefault="00247F3B" w:rsidP="00F61866"/>
    <w:p w14:paraId="71BCC53C" w14:textId="608FE09A" w:rsidR="00F61866" w:rsidRDefault="00F61866" w:rsidP="00F61866">
      <w:r>
        <w:t xml:space="preserve">Some questions required written feedback which contained some similarities as well as contrasts, seen from the answers given. </w:t>
      </w:r>
    </w:p>
    <w:p w14:paraId="6B986C78" w14:textId="37455FE3" w:rsidR="008E54A2" w:rsidRDefault="008E54A2" w:rsidP="00F61866">
      <w:r>
        <w:t xml:space="preserve">We can clearly see from the results above, a couple of main points. Firstly, </w:t>
      </w:r>
      <w:r w:rsidR="00D50EC4">
        <w:t xml:space="preserve">an average score of 4 was calculated showing that the majority of testers play video games regularly, expanding on this, stating that 86 per cent of testers consider themselves to be gaming hobbyists. </w:t>
      </w:r>
      <w:r w:rsidR="00FE6DC9">
        <w:t xml:space="preserve">An average of 3.57 was given regarding the tester’s prior experience and exposure to </w:t>
      </w:r>
      <w:r w:rsidR="00A05C5D">
        <w:t xml:space="preserve">movement-based gameplay mechanics </w:t>
      </w:r>
      <w:r w:rsidR="00FE6DC9">
        <w:t xml:space="preserve">, analysing that most had exposure in some sense.  Most also consider themselves to have a strong grasp of </w:t>
      </w:r>
      <w:r w:rsidR="00A05C5D">
        <w:t xml:space="preserve">movement-based gameplay mechanics </w:t>
      </w:r>
      <w:r w:rsidR="00FE6DC9">
        <w:t xml:space="preserve">, having an average score of 3.86. A strong majority shared that they found the PGL to be just as entertaining as the static environment as an average of 4.14 </w:t>
      </w:r>
      <w:r w:rsidR="00E90FC4">
        <w:t>was calculated. Over half of the testers also shared that they found the PGL to be better than the static level, having an average score of 3.29. This data was analysed from an average levels generated of 5.7 levels and an average of 4 of these levels completed. Lastly, an average of 3.86 testers shared that they would like to see more PCG map generation used by industry games going forward, this being over half of the testers.</w:t>
      </w:r>
      <w:r w:rsidR="007612F4">
        <w:t xml:space="preserve"> It is important to consider that all averages sit on a scale between 1 and 5, 1 being the lowest and 5, the highest score.</w:t>
      </w:r>
      <w:r w:rsidR="00E90FC4">
        <w:t xml:space="preserve"> </w:t>
      </w:r>
    </w:p>
    <w:p w14:paraId="19BAA799" w14:textId="064D407F" w:rsidR="00F61866" w:rsidRDefault="00F61866" w:rsidP="00F61866">
      <w:r>
        <w:t>The first written responses were a simple numeric value where the tester stated how many levels they completed. The number of levels generated</w:t>
      </w:r>
      <w:r w:rsidR="00E7725E">
        <w:t xml:space="preserve"> alongside an average number of levels generated</w:t>
      </w:r>
      <w:r>
        <w:t xml:space="preserve"> can be found on Table 2</w:t>
      </w:r>
      <w:r w:rsidR="00E7725E">
        <w:t>.</w:t>
      </w:r>
    </w:p>
    <w:p w14:paraId="49249B8B" w14:textId="24C2C666" w:rsidR="00F61866" w:rsidRDefault="00F61866" w:rsidP="00F61866">
      <w:r>
        <w:t xml:space="preserve">The second written responses were in relation to the number of levels completed by testers. The following results are in the same order regarding users when compared to the levels generated above. </w:t>
      </w:r>
      <w:r w:rsidR="006307A0">
        <w:t xml:space="preserve">The number of levels completed alongside an average number of levels completed can be found on Table 2. These results are in the same order as the levels generated for example, the two first values of: 20 levels </w:t>
      </w:r>
      <w:r w:rsidR="0023483F">
        <w:t>generated,</w:t>
      </w:r>
      <w:r w:rsidR="006307A0">
        <w:t xml:space="preserve"> and 14 levels completed were the same user. </w:t>
      </w:r>
    </w:p>
    <w:p w14:paraId="3854FA7A" w14:textId="1DC4E497" w:rsidR="004050BB" w:rsidRDefault="0023483F" w:rsidP="00F61866">
      <w:r>
        <w:t xml:space="preserve">The third written responses were answers to question 11. It was generally found that half the users liked the simplicity of the controls whereas the other half found the controls to need some polish. However, it was found that testers who liked the simplicity of the controls did not fully utilise the more advanced </w:t>
      </w:r>
      <w:r w:rsidR="00A05C5D">
        <w:t xml:space="preserve">movement-based gameplay mechanics </w:t>
      </w:r>
      <w:r>
        <w:t xml:space="preserve"> mechanics due to a lack of gaming experience whereas the testers who stated polish was required were more experienced and claimed to be gaming hobbyists</w:t>
      </w:r>
      <w:r w:rsidR="006C193F">
        <w:t xml:space="preserve">, and in turn, used the more advanced </w:t>
      </w:r>
      <w:r w:rsidR="00A05C5D">
        <w:t xml:space="preserve">movement-based gameplay mechanics </w:t>
      </w:r>
      <w:r>
        <w:t>.</w:t>
      </w:r>
    </w:p>
    <w:p w14:paraId="0E3AA2CA" w14:textId="61ED306E" w:rsidR="004050BB" w:rsidRDefault="004050BB" w:rsidP="00F61866">
      <w:r>
        <w:t xml:space="preserve">The final response asked if the tester liked the relationship between the </w:t>
      </w:r>
      <w:r w:rsidR="00A05C5D">
        <w:t xml:space="preserve">movement-based gameplay mechanics </w:t>
      </w:r>
      <w:r>
        <w:t xml:space="preserve"> and the </w:t>
      </w:r>
      <w:r w:rsidR="00554362">
        <w:t>PGL and</w:t>
      </w:r>
      <w:r>
        <w:t xml:space="preserve"> asked if the tester would like to see more WFC PC</w:t>
      </w:r>
      <w:r w:rsidR="00C50E77">
        <w:t>L</w:t>
      </w:r>
      <w:r>
        <w:t xml:space="preserve"> used </w:t>
      </w:r>
      <w:r w:rsidR="00C50E77">
        <w:t xml:space="preserve">for more games in future. </w:t>
      </w:r>
      <w:r w:rsidR="002C11C4">
        <w:t xml:space="preserve">All responses agreed and confirmed interest in PLG being used in </w:t>
      </w:r>
      <w:r w:rsidR="002C11C4">
        <w:lastRenderedPageBreak/>
        <w:t xml:space="preserve">game development going forward. One person stated that ever level felt ‘different and new’. Others expanded and stated that they ‘liked the tight corners and narrow spaces combined with the wallrunning’. Another tester showed interest in PLG for 3D games, as PLG is generally done in 2D environments rather than 3D. Generally, all feedback regarding the PCG was well received. </w:t>
      </w:r>
    </w:p>
    <w:p w14:paraId="5B0569F5" w14:textId="14DD737B" w:rsidR="00554362" w:rsidRDefault="00554362">
      <w:pPr>
        <w:rPr>
          <w:rFonts w:eastAsiaTheme="majorEastAsia" w:cstheme="majorBidi"/>
          <w:color w:val="0F4761" w:themeColor="accent1" w:themeShade="BF"/>
          <w:sz w:val="28"/>
          <w:szCs w:val="28"/>
        </w:rPr>
      </w:pPr>
    </w:p>
    <w:p w14:paraId="6402B71B" w14:textId="0B551B4F" w:rsidR="00B220CD" w:rsidRDefault="00B220CD" w:rsidP="00926EB8">
      <w:pPr>
        <w:pStyle w:val="Heading3"/>
      </w:pPr>
      <w:bookmarkStart w:id="44" w:name="_Toc196492008"/>
      <w:r>
        <w:t>4.2.2 Player generation data</w:t>
      </w:r>
      <w:bookmarkEnd w:id="44"/>
    </w:p>
    <w:p w14:paraId="2E52A726" w14:textId="16923A74" w:rsidR="00B220CD" w:rsidRDefault="00554362" w:rsidP="00554362">
      <w:r>
        <w:t xml:space="preserve">The second questionnaire aimed to gather information focused on the technical side of the tester’s experience. The second questionnaire aimed to gather both qualitative and quantitative data regarding the tester’s experience. </w:t>
      </w:r>
    </w:p>
    <w:p w14:paraId="24AAF7FD" w14:textId="77777777" w:rsidR="00554362" w:rsidRDefault="00554362" w:rsidP="00554362"/>
    <w:p w14:paraId="09741A6F" w14:textId="3CADB48B" w:rsidR="00554362" w:rsidRDefault="00554362" w:rsidP="00D06331">
      <w:pPr>
        <w:jc w:val="center"/>
      </w:pPr>
      <w:r w:rsidRPr="00554362">
        <w:rPr>
          <w:noProof/>
        </w:rPr>
        <w:drawing>
          <wp:inline distT="0" distB="0" distL="0" distR="0" wp14:anchorId="4277FE0C" wp14:editId="36FAEA26">
            <wp:extent cx="5731510" cy="879475"/>
            <wp:effectExtent l="0" t="0" r="0" b="0"/>
            <wp:docPr id="21070353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035333" name="Picture 1" descr="A screenshot of a phone&#10;&#10;AI-generated content may be incorrect."/>
                    <pic:cNvPicPr/>
                  </pic:nvPicPr>
                  <pic:blipFill>
                    <a:blip r:embed="rId14"/>
                    <a:stretch>
                      <a:fillRect/>
                    </a:stretch>
                  </pic:blipFill>
                  <pic:spPr>
                    <a:xfrm>
                      <a:off x="0" y="0"/>
                      <a:ext cx="5731510" cy="879475"/>
                    </a:xfrm>
                    <a:prstGeom prst="rect">
                      <a:avLst/>
                    </a:prstGeom>
                  </pic:spPr>
                </pic:pic>
              </a:graphicData>
            </a:graphic>
          </wp:inline>
        </w:drawing>
      </w:r>
      <w:r>
        <w:t xml:space="preserve">Table </w:t>
      </w:r>
      <w:r w:rsidR="005C7D55">
        <w:t>4</w:t>
      </w:r>
      <w:r>
        <w:t>: list of questionnaire two questions</w:t>
      </w:r>
    </w:p>
    <w:p w14:paraId="0D0437D7" w14:textId="77777777" w:rsidR="00554362" w:rsidRDefault="00554362" w:rsidP="00554362">
      <w:pPr>
        <w:jc w:val="center"/>
      </w:pPr>
    </w:p>
    <w:p w14:paraId="59898C9C" w14:textId="0679E229" w:rsidR="00554362" w:rsidRDefault="00554362" w:rsidP="00554362">
      <w:r>
        <w:t xml:space="preserve">Table 3 contains a list of all questions found within questionnaire two. These questions were developed and formatted with the intention of gathering both quantitative and qualitative data in order to conclude the best answer for the research question. </w:t>
      </w:r>
    </w:p>
    <w:p w14:paraId="2D2B7AFC" w14:textId="07037B66" w:rsidR="004D5EEF" w:rsidRDefault="004D5EEF" w:rsidP="00554362">
      <w:r>
        <w:t xml:space="preserve">The first written response contained information regarding </w:t>
      </w:r>
    </w:p>
    <w:p w14:paraId="0C34AEFA" w14:textId="6B3BA0D8" w:rsidR="004050BB" w:rsidRDefault="004050BB" w:rsidP="004050BB">
      <w:r>
        <w:t>The final written response regarded general improvements of the prototype. These responses varied in content that all related to the movement mechanics and what can be improved about them. The first asked for the adding of more variety in movement mechanics and generated environmental factors to allow for a more varied play experience. A few asked for the first-person controller to be more responsive however, one expanded and stated that there was a ‘floating’ feel to the movement due to long accelerations and decelerations, which is a byproduct of applying forces to a rigidbody. The same was stated again however expanded, stating that the jump was also slippery and unpredictable when trying to reach the objective platform. Two people said they would add no improvements, and a final response simply asked for less pit-asset based generation.</w:t>
      </w:r>
    </w:p>
    <w:p w14:paraId="004A0292" w14:textId="77777777" w:rsidR="00554362" w:rsidRDefault="00554362" w:rsidP="004050BB"/>
    <w:p w14:paraId="1116F7F1" w14:textId="0CFA0AEE" w:rsidR="00554362" w:rsidRDefault="00554362" w:rsidP="00D06331">
      <w:pPr>
        <w:jc w:val="center"/>
      </w:pPr>
      <w:r w:rsidRPr="00554362">
        <w:rPr>
          <w:noProof/>
        </w:rPr>
        <w:drawing>
          <wp:inline distT="0" distB="0" distL="0" distR="0" wp14:anchorId="39328E80" wp14:editId="639195F2">
            <wp:extent cx="5731510" cy="1631315"/>
            <wp:effectExtent l="0" t="0" r="0" b="0"/>
            <wp:docPr id="186681945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19453" name="Picture 1" descr="A screenshot of a computer&#10;&#10;AI-generated content may be incorrect."/>
                    <pic:cNvPicPr/>
                  </pic:nvPicPr>
                  <pic:blipFill>
                    <a:blip r:embed="rId15"/>
                    <a:stretch>
                      <a:fillRect/>
                    </a:stretch>
                  </pic:blipFill>
                  <pic:spPr>
                    <a:xfrm>
                      <a:off x="0" y="0"/>
                      <a:ext cx="5731510" cy="1631315"/>
                    </a:xfrm>
                    <a:prstGeom prst="rect">
                      <a:avLst/>
                    </a:prstGeom>
                  </pic:spPr>
                </pic:pic>
              </a:graphicData>
            </a:graphic>
          </wp:inline>
        </w:drawing>
      </w:r>
      <w:r>
        <w:t xml:space="preserve">Table </w:t>
      </w:r>
      <w:r w:rsidR="005C7D55">
        <w:t>5</w:t>
      </w:r>
      <w:r>
        <w:t>: Questionnaire two answers</w:t>
      </w:r>
    </w:p>
    <w:p w14:paraId="75D33D63" w14:textId="23BAEA61" w:rsidR="00554362" w:rsidRDefault="00D54A04" w:rsidP="004050BB">
      <w:r>
        <w:lastRenderedPageBreak/>
        <w:t>The results from the testing can be seen in table 4 however, there were also some typed response-based questions which required the tester to manually type a semi-detailed answer regarding their experience.</w:t>
      </w:r>
      <w:r w:rsidR="0051567E">
        <w:t xml:space="preserve"> Some results worth noting include an average of 2.71 testers contained bugs within their experience, 43 per cent of testers stated that they experienced in-completable levels being generated, an average score of 4.71 was given, showing that the performance was generally considered stable and that the prototype flowed well, an average score of 3.43 was given showing that there were some out-of-place objects however, most found it to be little or none. Lastly, an average score of 3.43 was concluded, proving that most had a stable time with the movement mechanics however, much polish could be done to improve the experience for many testers if this project were to be developed further. </w:t>
      </w:r>
      <w:r w:rsidR="007612F4">
        <w:t>It is important to consider that all averages sit on a scale between 1 and 5, 1 being the lowest and 5, the highest score.</w:t>
      </w:r>
    </w:p>
    <w:p w14:paraId="7DF2CBC4" w14:textId="77777777" w:rsidR="00DE6FF5" w:rsidRDefault="00DE6FF5" w:rsidP="00DE6FF5"/>
    <w:p w14:paraId="3342E4CD" w14:textId="77777777" w:rsidR="005C7D55" w:rsidRDefault="005C7D55">
      <w:pPr>
        <w:rPr>
          <w:rFonts w:asciiTheme="majorHAnsi" w:eastAsiaTheme="majorEastAsia" w:hAnsiTheme="majorHAnsi" w:cstheme="majorBidi"/>
          <w:color w:val="0F4761" w:themeColor="accent1" w:themeShade="BF"/>
          <w:sz w:val="32"/>
          <w:szCs w:val="32"/>
        </w:rPr>
      </w:pPr>
      <w:r>
        <w:br w:type="page"/>
      </w:r>
    </w:p>
    <w:p w14:paraId="29F16073" w14:textId="2835CE95" w:rsidR="00B220CD" w:rsidRDefault="00B220CD" w:rsidP="00896372">
      <w:pPr>
        <w:pStyle w:val="Heading2"/>
      </w:pPr>
      <w:bookmarkStart w:id="45" w:name="_Toc196492009"/>
      <w:r>
        <w:lastRenderedPageBreak/>
        <w:t>5.0 Discussion</w:t>
      </w:r>
      <w:bookmarkEnd w:id="45"/>
    </w:p>
    <w:p w14:paraId="68092D50" w14:textId="00694F93" w:rsidR="00B220CD" w:rsidRDefault="00896372" w:rsidP="00896372">
      <w:pPr>
        <w:pStyle w:val="Heading3"/>
      </w:pPr>
      <w:bookmarkStart w:id="46" w:name="_Toc196492010"/>
      <w:r>
        <w:t>5.1 Playtest session</w:t>
      </w:r>
      <w:bookmarkEnd w:id="46"/>
    </w:p>
    <w:p w14:paraId="218163C4" w14:textId="102F2DCA" w:rsidR="0085689D" w:rsidRDefault="0085689D" w:rsidP="0085689D">
      <w:r>
        <w:t xml:space="preserve">The play test was conducted by participants in a mix of remote and in-person environments. Typically, the less experienced testers opted for an in-person session as this allowed me to verbally explain controls and goals whereas more experienced testers participated in a remote fashion. </w:t>
      </w:r>
    </w:p>
    <w:p w14:paraId="75C94302" w14:textId="0FE784C4" w:rsidR="0085689D" w:rsidRDefault="0085689D" w:rsidP="0085689D">
      <w:r>
        <w:t xml:space="preserve">The play test consisted of the tester(s) being provided with the prototype and questionnaires and asked to start the prototype. </w:t>
      </w:r>
      <w:r w:rsidR="00181AB0">
        <w:t xml:space="preserve">The testers were then confronted with the main menu consisting of four input buttons: play static level, play generated level, instructions and controls. </w:t>
      </w:r>
    </w:p>
    <w:p w14:paraId="1EAF035E" w14:textId="065E65DA" w:rsidR="00181AB0" w:rsidRPr="0085689D" w:rsidRDefault="00181AB0" w:rsidP="0085689D">
      <w:r>
        <w:t>It was found that most testers opted to read both the instructions and controls pages before continuing, though, a few of the more experienced gamer-hobbyists decided to jump straight into the game after a brief verbal introduction. Overall, the test sessions were successful and there was little-to-no confusion on part of the testers</w:t>
      </w:r>
      <w:r w:rsidR="00683556">
        <w:t xml:space="preserve">. The sessions were successful at showing and acting as a means of gathering data regarding static levels and PGL, and their relationship with </w:t>
      </w:r>
      <w:r w:rsidR="00A05C5D">
        <w:t xml:space="preserve">movement-based gameplay mechanics </w:t>
      </w:r>
      <w:r w:rsidR="00683556">
        <w:t>.</w:t>
      </w:r>
    </w:p>
    <w:p w14:paraId="2321EEA0" w14:textId="1979BF49" w:rsidR="00896372" w:rsidRDefault="00896372" w:rsidP="00075A74">
      <w:pPr>
        <w:pStyle w:val="Heading3"/>
      </w:pPr>
      <w:bookmarkStart w:id="47" w:name="_Toc196492011"/>
      <w:r>
        <w:t>5.1.1 Questionnaire Data Analysis</w:t>
      </w:r>
      <w:r w:rsidR="00075A74">
        <w:t xml:space="preserve"> – Questionnaire One</w:t>
      </w:r>
      <w:bookmarkEnd w:id="47"/>
    </w:p>
    <w:p w14:paraId="0DC92DD0" w14:textId="728F94E6" w:rsidR="00896372" w:rsidRDefault="00075A74" w:rsidP="00075A74">
      <w:r>
        <w:t>The first questionnaire was direct</w:t>
      </w:r>
      <w:r w:rsidR="00680907">
        <w:t xml:space="preserve">ed </w:t>
      </w:r>
      <w:r>
        <w:t>on the tester, their background with video games and their general, non-tech related experience with the PGL.</w:t>
      </w:r>
      <w:r w:rsidR="00680907">
        <w:t xml:space="preserve"> Generally, the results from questionnaire were positive, this doesn’t mean that the generation or </w:t>
      </w:r>
      <w:r w:rsidR="00A05C5D">
        <w:t xml:space="preserve">movement-based gameplay </w:t>
      </w:r>
      <w:r w:rsidR="0033288C">
        <w:t>mechanics were</w:t>
      </w:r>
      <w:r w:rsidR="00680907">
        <w:t xml:space="preserve"> of industry standard state.</w:t>
      </w:r>
    </w:p>
    <w:p w14:paraId="74928EA1" w14:textId="3A443594" w:rsidR="00680907" w:rsidRDefault="00680907" w:rsidP="00075A74">
      <w:r>
        <w:t xml:space="preserve">The first question directly asked the tester if they play video games often. The response to this was an overwhelming yes, with only a single participant stating that they did not, seen from the average from the question. This is important as there is a difference between playing games often and considering oneself to be a gaming hobbyist. Hobbyists may not have as much as experience as a player who plays often but not as a hobby. This is a nice bridge between questions one and two, as question two asks about the tester being a hobbyist. The results here were clear as the only tester who does not consider themselves a hobbyist, also stated that they do not play often. This will be crucial in providing steady and accurate results. </w:t>
      </w:r>
    </w:p>
    <w:p w14:paraId="7A7476E9" w14:textId="054EC9DD" w:rsidR="00680907" w:rsidRDefault="004743FC" w:rsidP="00075A74">
      <w:r>
        <w:t xml:space="preserve">The third question is in relation to the tester’s experience with </w:t>
      </w:r>
      <w:r w:rsidR="00A05C5D">
        <w:t xml:space="preserve">movement-based gameplay </w:t>
      </w:r>
      <w:r w:rsidR="0033288C">
        <w:t>mechanics.</w:t>
      </w:r>
      <w:r>
        <w:t xml:space="preserve"> The vast majority of tester’s stated that they were comfortable with </w:t>
      </w:r>
      <w:r w:rsidR="00A05C5D">
        <w:t xml:space="preserve">movement-based gameplay </w:t>
      </w:r>
      <w:r w:rsidR="0033288C">
        <w:t>mechanics.</w:t>
      </w:r>
      <w:r>
        <w:t xml:space="preserve"> This generated </w:t>
      </w:r>
      <w:r w:rsidR="00A6062E">
        <w:t xml:space="preserve">desirable data as most people who buy video games and keep </w:t>
      </w:r>
      <w:r w:rsidR="0033288C">
        <w:t>up to date</w:t>
      </w:r>
      <w:r w:rsidR="00A6062E">
        <w:t xml:space="preserve"> with upcoming titles and technologies tend to be hobbyists, which usually have much experience with video games and, by extension, </w:t>
      </w:r>
      <w:r w:rsidR="00A05C5D">
        <w:t xml:space="preserve">movement-based gameplay </w:t>
      </w:r>
      <w:r w:rsidR="0033288C">
        <w:t>mechanics.</w:t>
      </w:r>
      <w:r w:rsidR="00A6062E">
        <w:t xml:space="preserve"> </w:t>
      </w:r>
    </w:p>
    <w:p w14:paraId="1CE4A175" w14:textId="4F3B8F96" w:rsidR="00231704" w:rsidRDefault="00231704" w:rsidP="00075A74">
      <w:r>
        <w:t>Questions four and five focus on the tester’s general experience with the static and generated levels. Just over half of the tester’s reported that they had good experiences which shows that PGL are valid technique, even for smaller projects or prototypes. The overall experience of the tester is just as important as the in-depth, technical experiences as this includes the opinions and experience of more casual and less tech-savvy players</w:t>
      </w:r>
      <w:r w:rsidR="006E13BD">
        <w:t xml:space="preserve">. This data was intended to gather data regarding whether the levels were fun to play as, if not, there would be no </w:t>
      </w:r>
      <w:r w:rsidR="00B7684A">
        <w:t>reason</w:t>
      </w:r>
      <w:r w:rsidR="006E13BD">
        <w:t xml:space="preserve"> </w:t>
      </w:r>
      <w:r w:rsidR="00B7684A">
        <w:t>for</w:t>
      </w:r>
      <w:r w:rsidR="006E13BD">
        <w:t xml:space="preserve"> PGL.</w:t>
      </w:r>
    </w:p>
    <w:p w14:paraId="15D007A2" w14:textId="62F80F18" w:rsidR="00C25611" w:rsidRDefault="00C25611" w:rsidP="00075A74">
      <w:r>
        <w:lastRenderedPageBreak/>
        <w:t>Questions eight and nine are aimed at gathering data regarding the levels generated against the levels completed. The data shows that an average of 5.7 maps were generated and that an average of 4 levels were completed per user. This shows that with much more time and fine tuning, PGL can produce stable and reliable experiences.</w:t>
      </w:r>
    </w:p>
    <w:p w14:paraId="736C787C" w14:textId="7E036646" w:rsidR="00EE532C" w:rsidRDefault="00EE532C" w:rsidP="00075A74">
      <w:r>
        <w:t>Question ten was a general question, asking testers if they would like to see more PLG going forward. It was analysed that every tester expressed, at least, some interest in seeing more PLG in future video games.</w:t>
      </w:r>
    </w:p>
    <w:p w14:paraId="5D574554" w14:textId="47AF6F64" w:rsidR="00644DB7" w:rsidRDefault="00644DB7" w:rsidP="00075A74">
      <w:r>
        <w:t xml:space="preserve">Questions eleven and twelve ask the testers to give written feedback and opinions on their experience and what they would like to be changed/improved.  </w:t>
      </w:r>
    </w:p>
    <w:p w14:paraId="0DCFEC5E" w14:textId="77777777" w:rsidR="002A0FFA" w:rsidRDefault="002A0FFA" w:rsidP="00075A74"/>
    <w:p w14:paraId="0B1A6C88" w14:textId="4C9151A9" w:rsidR="002A0FFA" w:rsidRDefault="002A0FFA" w:rsidP="002A0FFA">
      <w:pPr>
        <w:pStyle w:val="Heading3"/>
      </w:pPr>
      <w:bookmarkStart w:id="48" w:name="_Toc196492012"/>
      <w:r>
        <w:t>5.1.2 Questionnaire Data Analysis – Questionnaire Two</w:t>
      </w:r>
      <w:bookmarkEnd w:id="48"/>
    </w:p>
    <w:p w14:paraId="5AE4804A" w14:textId="4F90A669" w:rsidR="002A0FFA" w:rsidRDefault="00BF7D3A" w:rsidP="00075A74">
      <w:r>
        <w:t xml:space="preserve">The second questionnaire was a more technology focused approach as to gather data surrounding the </w:t>
      </w:r>
      <w:r w:rsidR="00A05C5D">
        <w:t xml:space="preserve">movement-based gameplay </w:t>
      </w:r>
      <w:r w:rsidR="0033288C">
        <w:t>mechanics and</w:t>
      </w:r>
      <w:r>
        <w:t xml:space="preserve"> PLG algorithm. Throughout the series of questions asked, there was a mix of both qualitative and quantitative data to answer the research question accordingly. </w:t>
      </w:r>
    </w:p>
    <w:p w14:paraId="0CF4271E" w14:textId="435518E9" w:rsidR="00BF7D3A" w:rsidRDefault="00BF7D3A" w:rsidP="00075A74">
      <w:r>
        <w:t>Question</w:t>
      </w:r>
      <w:r w:rsidR="00AE12A7">
        <w:t>s</w:t>
      </w:r>
      <w:r>
        <w:t xml:space="preserve"> one </w:t>
      </w:r>
      <w:r w:rsidR="00AE12A7">
        <w:t xml:space="preserve">and six </w:t>
      </w:r>
      <w:r>
        <w:t>w</w:t>
      </w:r>
      <w:r w:rsidR="00AE12A7">
        <w:t>ere</w:t>
      </w:r>
      <w:r>
        <w:t xml:space="preserve"> aimed at gathering information regarding if the tester’s experienced contained bugs. Such bugs could be out-of-place objects and other similar qualities. This data returned with average of 2.71, stating that most people’s experiences contained little to no bugs. </w:t>
      </w:r>
    </w:p>
    <w:p w14:paraId="23E93756" w14:textId="77BE1307" w:rsidR="00CE360F" w:rsidRDefault="00B12DBD" w:rsidP="00075A74">
      <w:r>
        <w:t>Question two aimed to research whether or not the testers experienced any PGL which were impossible to complete, whether there were no progress paths, if the user was simply boxed in or if the tester was spawned above a generated hole. It was found from the data analysed that 43% of testers did experience at least one impossible level.</w:t>
      </w:r>
      <w:r w:rsidR="00CE360F">
        <w:t xml:space="preserve"> Question three simply asked the users to expand and give reason for their answer if they responded ‘yes’.</w:t>
      </w:r>
    </w:p>
    <w:p w14:paraId="06956313" w14:textId="503A8790" w:rsidR="00CE360F" w:rsidRDefault="00817DBD" w:rsidP="00075A74">
      <w:r>
        <w:t xml:space="preserve">The </w:t>
      </w:r>
      <w:r w:rsidR="00AE12A7">
        <w:t>fourth</w:t>
      </w:r>
      <w:r>
        <w:t xml:space="preserve"> question was aimed at having the tester analyse and report the general and overall performance of the prototype within their experience. This is important as, in ways, the data gathered here </w:t>
      </w:r>
      <w:r w:rsidR="00C72E24">
        <w:t xml:space="preserve">is important to the analysis of the relationship between the PGL and </w:t>
      </w:r>
      <w:r w:rsidR="00A05C5D">
        <w:t xml:space="preserve">movement-based gameplay </w:t>
      </w:r>
      <w:r w:rsidR="0033288C">
        <w:t>mechanics.</w:t>
      </w:r>
    </w:p>
    <w:p w14:paraId="4B379A69" w14:textId="5E67D85B" w:rsidR="003205E4" w:rsidRDefault="00AE12A7" w:rsidP="00075A74">
      <w:r>
        <w:t>The seventh and final question was tasked with gathering data focused on general improvements, and in what way and form the tester would like to see such improvements made to the prototype, gameplay mechanics and generation algorithm.</w:t>
      </w:r>
    </w:p>
    <w:p w14:paraId="50E3F772" w14:textId="5498A8D4" w:rsidR="003205E4" w:rsidRDefault="003205E4">
      <w:r>
        <w:br w:type="page"/>
      </w:r>
    </w:p>
    <w:p w14:paraId="37D13827" w14:textId="5498A8D4" w:rsidR="00896372" w:rsidRDefault="00896372" w:rsidP="00896372">
      <w:pPr>
        <w:pStyle w:val="Heading2"/>
      </w:pPr>
      <w:bookmarkStart w:id="49" w:name="_Toc196492013"/>
      <w:r>
        <w:lastRenderedPageBreak/>
        <w:t>5.2 Project findings</w:t>
      </w:r>
      <w:bookmarkEnd w:id="49"/>
      <w:r>
        <w:t xml:space="preserve"> </w:t>
      </w:r>
    </w:p>
    <w:p w14:paraId="579167FD" w14:textId="5474CEE1" w:rsidR="00896372" w:rsidRDefault="00896372" w:rsidP="00896372">
      <w:pPr>
        <w:pStyle w:val="Heading3"/>
      </w:pPr>
      <w:bookmarkStart w:id="50" w:name="_Toc196492014"/>
      <w:r>
        <w:t>5.2.1 Project summary</w:t>
      </w:r>
      <w:bookmarkEnd w:id="50"/>
    </w:p>
    <w:p w14:paraId="27326C63" w14:textId="369AE9AF" w:rsidR="003205E4" w:rsidRDefault="003205E4" w:rsidP="003205E4">
      <w:r>
        <w:t xml:space="preserve">The findings gathered as a result of the prototype showed to be mostly positive. </w:t>
      </w:r>
      <w:r w:rsidR="00C74E38">
        <w:t>The prototype showed that there is definite potential in using PCG to generate environments and levels that can work and flow well with movement-based gameplay mechanics</w:t>
      </w:r>
      <w:r w:rsidR="002C04D4">
        <w:t>, even if the prototype was not a flawless success</w:t>
      </w:r>
      <w:r w:rsidR="00C74E38">
        <w:t>.</w:t>
      </w:r>
      <w:r w:rsidR="00690A6C">
        <w:t xml:space="preserve"> The developed mechanics and WFC algorithm proved to be a solid contender for the generation of movement-based environments however, the prototype would need more time and improvements </w:t>
      </w:r>
      <w:r w:rsidR="00C31E8B">
        <w:t>to</w:t>
      </w:r>
      <w:r w:rsidR="00690A6C">
        <w:t xml:space="preserve"> be strong enough to generate content for a </w:t>
      </w:r>
      <w:r w:rsidR="008162FA">
        <w:t>full-fledged</w:t>
      </w:r>
      <w:r w:rsidR="00690A6C">
        <w:t xml:space="preserve"> movement-based video game</w:t>
      </w:r>
      <w:r w:rsidR="00466C0D">
        <w:t xml:space="preserve"> as there were both flaws and strengths to the algorithm developed. One strength being that WFC will only use models supplied however, would require a designed or engineer to develop and implement a full-fledges and concrete set of rules for each node type.</w:t>
      </w:r>
      <w:r w:rsidR="005E6A81">
        <w:t xml:space="preserve"> Despite this, tester feedback was positive and produced promising results. </w:t>
      </w:r>
    </w:p>
    <w:p w14:paraId="4FA02493" w14:textId="77777777" w:rsidR="003205E4" w:rsidRPr="003205E4" w:rsidRDefault="003205E4" w:rsidP="003205E4"/>
    <w:p w14:paraId="0D07137F" w14:textId="1DA53762" w:rsidR="00896372" w:rsidRDefault="00896372" w:rsidP="00896372">
      <w:pPr>
        <w:pStyle w:val="Heading3"/>
      </w:pPr>
      <w:bookmarkStart w:id="51" w:name="_Toc196492015"/>
      <w:r>
        <w:t>5.2.2 Research Question</w:t>
      </w:r>
      <w:bookmarkEnd w:id="51"/>
    </w:p>
    <w:p w14:paraId="1BB04125" w14:textId="064B1E4E" w:rsidR="00896372" w:rsidRDefault="00827085" w:rsidP="00AA787F">
      <w:pPr>
        <w:ind w:left="360"/>
      </w:pPr>
      <w:r>
        <w:t>The research question being researched throughout this research was: “</w:t>
      </w:r>
      <w:r w:rsidR="00AA787F">
        <w:t>Does procedural level generation positively affect user experience of movement-based gameplay?</w:t>
      </w:r>
      <w:r>
        <w:t>”</w:t>
      </w:r>
      <w:r w:rsidR="00AA787F">
        <w:t>.</w:t>
      </w:r>
      <w:r w:rsidR="002B12C7">
        <w:t xml:space="preserve"> The results indicate that PLG can, indeed, be used to generate strong and well flowing environments for games with </w:t>
      </w:r>
      <w:r w:rsidR="00031074">
        <w:t>a focus</w:t>
      </w:r>
      <w:r w:rsidR="002B12C7">
        <w:t xml:space="preserve"> on movement-based gameplay </w:t>
      </w:r>
      <w:r w:rsidR="00031074">
        <w:t>mechanics and</w:t>
      </w:r>
      <w:r w:rsidR="008359CE">
        <w:t xml:space="preserve"> reinforces that the developed approach is an effective way in doing so. </w:t>
      </w:r>
      <w:r w:rsidR="00031074">
        <w:t xml:space="preserve">By producing a playable entity featuring the movement scripts alongside a world generation object (or static level), the positive results were generated, though, it was stated by the testers that both the movement mechanics and PLG technique </w:t>
      </w:r>
      <w:r w:rsidR="00965E41">
        <w:t xml:space="preserve">needs improvement, something that would require more time. </w:t>
      </w:r>
    </w:p>
    <w:p w14:paraId="300F810E" w14:textId="77777777" w:rsidR="00827085" w:rsidRDefault="00827085" w:rsidP="00B220CD"/>
    <w:p w14:paraId="01E33DDE" w14:textId="29B44623" w:rsidR="00896372" w:rsidRDefault="00896372" w:rsidP="00896372">
      <w:pPr>
        <w:pStyle w:val="Heading2"/>
      </w:pPr>
      <w:bookmarkStart w:id="52" w:name="_Toc196492016"/>
      <w:r>
        <w:t>5.3 Critical Evaluation</w:t>
      </w:r>
      <w:bookmarkEnd w:id="52"/>
    </w:p>
    <w:p w14:paraId="2DBD86F2" w14:textId="310F2961" w:rsidR="00896372" w:rsidRDefault="00896372" w:rsidP="00896372">
      <w:pPr>
        <w:pStyle w:val="Heading3"/>
      </w:pPr>
      <w:bookmarkStart w:id="53" w:name="_Toc196492017"/>
      <w:r>
        <w:t>5.3.1 Development Evaluation</w:t>
      </w:r>
      <w:bookmarkEnd w:id="53"/>
      <w:r>
        <w:t xml:space="preserve"> </w:t>
      </w:r>
    </w:p>
    <w:p w14:paraId="51F243AA" w14:textId="1136997F" w:rsidR="00B00101" w:rsidRDefault="00B00101" w:rsidP="00B00101">
      <w:r>
        <w:t>Development of the prototype has remained consonantly positive throughout development, after a certain point. After the initial proposal, a strong method and plan was developed alongside a gnatt chart that was followed very tentatively throughout the entire development process.</w:t>
      </w:r>
    </w:p>
    <w:p w14:paraId="24A52FB1" w14:textId="2C70CC65" w:rsidR="00B00101" w:rsidRDefault="00B00101" w:rsidP="00B00101">
      <w:r>
        <w:t xml:space="preserve">Originally, the chosen game engine was Unreal Engine 5 (UE), as UE has a very respectable reputation throughout developers of </w:t>
      </w:r>
      <w:r w:rsidR="005C4303">
        <w:t>three-dimensional</w:t>
      </w:r>
      <w:r>
        <w:t xml:space="preserve"> games. </w:t>
      </w:r>
      <w:r w:rsidR="005C4303">
        <w:t xml:space="preserve">After some research and two and a half weeks of trying to implement the chosen WFC algorithm into UE to produce a simple environment, </w:t>
      </w:r>
      <w:r w:rsidR="0047287B">
        <w:t>no progress was made and all implementations made to the algorithm ended up generating nothing. This included when feeding the algorithm three models to use as templates within its generation attempts.</w:t>
      </w:r>
      <w:r w:rsidR="00762E7C">
        <w:t xml:space="preserve"> After some time, the decision was made to transition to Unity, where a generation algorithm was produced after only one week and a half.</w:t>
      </w:r>
    </w:p>
    <w:p w14:paraId="762350DC" w14:textId="364FFA85" w:rsidR="000B5BE0" w:rsidRDefault="000B5BE0" w:rsidP="00B00101">
      <w:r>
        <w:t xml:space="preserve">Unity was a much simpler engine to work with when implementing the WFC algorithm. This was due to a multitude of factors including the simplicity of using scriptable objects to the sheer amount of research materials when compared to UE. </w:t>
      </w:r>
      <w:r w:rsidR="00A91871">
        <w:t xml:space="preserve">The first mistake was where the generation of the map was generating the wrong way however, this was a simple fix within the </w:t>
      </w:r>
      <w:r w:rsidR="00A91871">
        <w:lastRenderedPageBreak/>
        <w:t xml:space="preserve">script when generating the grid, where the X and Y coordinates of the generation was changed to reflect on the X and Z axis. </w:t>
      </w:r>
    </w:p>
    <w:p w14:paraId="3E1DA58D" w14:textId="137D6B7E" w:rsidR="00A91871" w:rsidRDefault="006B6A50" w:rsidP="00B00101">
      <w:r>
        <w:rPr>
          <w:noProof/>
        </w:rPr>
        <w:drawing>
          <wp:anchor distT="0" distB="0" distL="114300" distR="114300" simplePos="0" relativeHeight="251671552" behindDoc="0" locked="0" layoutInCell="1" allowOverlap="1" wp14:anchorId="70974E7C" wp14:editId="0E89AD1B">
            <wp:simplePos x="0" y="0"/>
            <wp:positionH relativeFrom="column">
              <wp:posOffset>2903448</wp:posOffset>
            </wp:positionH>
            <wp:positionV relativeFrom="paragraph">
              <wp:posOffset>180975</wp:posOffset>
            </wp:positionV>
            <wp:extent cx="2896235" cy="1557020"/>
            <wp:effectExtent l="0" t="0" r="0" b="5080"/>
            <wp:wrapSquare wrapText="bothSides"/>
            <wp:docPr id="2133448139"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448139" name="Picture 4" descr="A screenshot of a computer&#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6235" cy="15570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5FC406B8" wp14:editId="1ECF2501">
            <wp:simplePos x="0" y="0"/>
            <wp:positionH relativeFrom="column">
              <wp:posOffset>7112</wp:posOffset>
            </wp:positionH>
            <wp:positionV relativeFrom="paragraph">
              <wp:posOffset>180899</wp:posOffset>
            </wp:positionV>
            <wp:extent cx="2494280" cy="1582420"/>
            <wp:effectExtent l="0" t="0" r="0" b="5080"/>
            <wp:wrapSquare wrapText="bothSides"/>
            <wp:docPr id="1233873775" name="Picture 3" descr="A screen shot of a computer generated f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873775" name="Picture 3" descr="A screen shot of a computer generated fan&#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94280" cy="158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A91871">
        <w:fldChar w:fldCharType="begin"/>
      </w:r>
      <w:r w:rsidR="00A91871">
        <w:instrText xml:space="preserve"> INCLUDEPICTURE "https://cdn.discordapp.com/attachments/997909046478766151/1326573353624141937/image.png?ex=680c52f6&amp;is=680b0176&amp;hm=f4f1cd51834c161710f62adbdadc0c5733da1ae626425ac5585c08e22d5e2b76&amp;" \* MERGEFORMATINET </w:instrText>
      </w:r>
      <w:r w:rsidR="00A91871">
        <w:fldChar w:fldCharType="separate"/>
      </w:r>
      <w:r w:rsidR="00A91871">
        <w:fldChar w:fldCharType="end"/>
      </w:r>
    </w:p>
    <w:p w14:paraId="0BEC5806" w14:textId="0FFC50D7" w:rsidR="00A91871" w:rsidRDefault="00A91871" w:rsidP="006B6A50">
      <w:pPr>
        <w:pStyle w:val="Heading3"/>
      </w:pPr>
    </w:p>
    <w:p w14:paraId="33C6EA8D" w14:textId="405BFDAA" w:rsidR="00A91871" w:rsidRDefault="00102C83" w:rsidP="00A91871">
      <w:r>
        <w:t xml:space="preserve">From </w:t>
      </w:r>
      <w:r w:rsidR="006B6A50">
        <w:t xml:space="preserve">this point, development accelerated as the main foundation had been constructed as the next step was developing more models and nodes. The nodes and models </w:t>
      </w:r>
      <w:r w:rsidR="00A87DC5">
        <w:t>were</w:t>
      </w:r>
      <w:r w:rsidR="006B6A50">
        <w:t xml:space="preserve"> an easy task to work through and get working however, was the longest stage of the development of the algorithm. </w:t>
      </w:r>
      <w:r w:rsidR="00A87DC5">
        <w:t xml:space="preserve">This was because every single node needed a model, where each model needed to be created within Unity and converted to a prefab, which sounds simpler that it was. The process was simple however, the main challenge was ensuring the scale, alignment and position of each model was correct, alongside ensuring each child objects of the model, such as walls, also aligned with the children objects of other prefabs. </w:t>
      </w:r>
      <w:r w:rsidR="004C0377">
        <w:t xml:space="preserve">This required a lot of trial and error as well as the running, note-taking and then stopping and changing to the prefabs as required. </w:t>
      </w:r>
      <w:r w:rsidR="00CF7A40">
        <w:t xml:space="preserve">The nodes and models took up sixty per cent of the entire development time. </w:t>
      </w:r>
      <w:r w:rsidR="00AC6029">
        <w:t xml:space="preserve">Once the nodes were created, each node then needed to be analysed and planned before progressing to the rules of each node. Each node possessed a series of rules which determined what nodes can be placed next to others, the introduction of the generation’s propagation. </w:t>
      </w:r>
      <w:r w:rsidR="00830A57">
        <w:t>The propagation required a lot of calculations, note-taking and on-paper recording of how each ruleset should appear for each node. This also contained a lot of trial and error, generating a series of environments, studying the environments and pruning out rules that did not work well or hindered player progression though the level.</w:t>
      </w:r>
      <w:r w:rsidR="00EC69DF">
        <w:t xml:space="preserve"> The level was tested as a </w:t>
      </w:r>
      <w:r>
        <w:t>square but</w:t>
      </w:r>
      <w:r w:rsidR="00EC69DF">
        <w:t xml:space="preserve"> was then refined to be more of a rectangular shape to mimic the static level. Walls were also added to the generation</w:t>
      </w:r>
      <w:r>
        <w:t>, as shown below</w:t>
      </w:r>
      <w:r w:rsidR="00EC69DF">
        <w:t xml:space="preserve">. </w:t>
      </w:r>
    </w:p>
    <w:p w14:paraId="1626148B" w14:textId="241F352E" w:rsidR="00102C83" w:rsidRDefault="00102C83" w:rsidP="00A91871">
      <w:r w:rsidRPr="00102C83">
        <w:rPr>
          <w:noProof/>
        </w:rPr>
        <w:drawing>
          <wp:anchor distT="0" distB="0" distL="114300" distR="114300" simplePos="0" relativeHeight="251672576" behindDoc="0" locked="0" layoutInCell="1" allowOverlap="1" wp14:anchorId="69828231" wp14:editId="52AC5006">
            <wp:simplePos x="0" y="0"/>
            <wp:positionH relativeFrom="column">
              <wp:posOffset>1843405</wp:posOffset>
            </wp:positionH>
            <wp:positionV relativeFrom="paragraph">
              <wp:posOffset>0</wp:posOffset>
            </wp:positionV>
            <wp:extent cx="2062480" cy="2090420"/>
            <wp:effectExtent l="0" t="0" r="0" b="5080"/>
            <wp:wrapSquare wrapText="bothSides"/>
            <wp:docPr id="1367923526" name="Picture 1" descr="A video game screen cap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23526" name="Picture 1" descr="A video game screen captur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62480" cy="2090420"/>
                    </a:xfrm>
                    <a:prstGeom prst="rect">
                      <a:avLst/>
                    </a:prstGeom>
                  </pic:spPr>
                </pic:pic>
              </a:graphicData>
            </a:graphic>
            <wp14:sizeRelH relativeFrom="page">
              <wp14:pctWidth>0</wp14:pctWidth>
            </wp14:sizeRelH>
            <wp14:sizeRelV relativeFrom="page">
              <wp14:pctHeight>0</wp14:pctHeight>
            </wp14:sizeRelV>
          </wp:anchor>
        </w:drawing>
      </w:r>
    </w:p>
    <w:p w14:paraId="47217FEF" w14:textId="77777777" w:rsidR="00102C83" w:rsidRPr="00A91871" w:rsidRDefault="00102C83" w:rsidP="00A91871"/>
    <w:p w14:paraId="7718F765" w14:textId="77777777" w:rsidR="00A91871" w:rsidRDefault="00A91871" w:rsidP="00896372">
      <w:pPr>
        <w:pStyle w:val="Heading3"/>
      </w:pPr>
    </w:p>
    <w:p w14:paraId="5C1D83B7" w14:textId="77777777" w:rsidR="00A91871" w:rsidRDefault="00A91871" w:rsidP="00896372">
      <w:pPr>
        <w:pStyle w:val="Heading3"/>
      </w:pPr>
    </w:p>
    <w:p w14:paraId="4E4635D9" w14:textId="77777777" w:rsidR="00A91871" w:rsidRDefault="00A91871" w:rsidP="00896372">
      <w:pPr>
        <w:pStyle w:val="Heading3"/>
      </w:pPr>
    </w:p>
    <w:p w14:paraId="0AFBE4FD" w14:textId="77777777" w:rsidR="00A91871" w:rsidRDefault="00A91871" w:rsidP="00896372">
      <w:pPr>
        <w:pStyle w:val="Heading3"/>
      </w:pPr>
    </w:p>
    <w:p w14:paraId="56A30D14" w14:textId="77777777" w:rsidR="00102C83" w:rsidRDefault="00102C83" w:rsidP="00896372">
      <w:pPr>
        <w:pStyle w:val="Heading3"/>
      </w:pPr>
    </w:p>
    <w:p w14:paraId="2D151AAA" w14:textId="77777777" w:rsidR="00102C83" w:rsidRDefault="00102C83" w:rsidP="00896372">
      <w:pPr>
        <w:pStyle w:val="Heading3"/>
      </w:pPr>
    </w:p>
    <w:p w14:paraId="455EA601" w14:textId="77777777" w:rsidR="00102C83" w:rsidRDefault="00102C83" w:rsidP="00102C83"/>
    <w:p w14:paraId="0CF70639" w14:textId="414D6F1C" w:rsidR="00102C83" w:rsidRDefault="00102C83" w:rsidP="00102C83">
      <w:r>
        <w:lastRenderedPageBreak/>
        <w:t>NOW DO MB-GM CRIT EVAL</w:t>
      </w:r>
    </w:p>
    <w:p w14:paraId="2232C3CC" w14:textId="77777777" w:rsidR="00102C83" w:rsidRPr="00102C83" w:rsidRDefault="00102C83" w:rsidP="00102C83"/>
    <w:p w14:paraId="12760EE0" w14:textId="3AA37D92" w:rsidR="00896372" w:rsidRDefault="00896372" w:rsidP="00896372">
      <w:pPr>
        <w:pStyle w:val="Heading3"/>
      </w:pPr>
      <w:bookmarkStart w:id="54" w:name="_Toc196492018"/>
      <w:r>
        <w:t>5.3.2 Playtest evaluation</w:t>
      </w:r>
      <w:bookmarkEnd w:id="54"/>
      <w:r>
        <w:t xml:space="preserve"> </w:t>
      </w:r>
    </w:p>
    <w:p w14:paraId="7C8DC8FB" w14:textId="77777777" w:rsidR="00896372" w:rsidRDefault="00896372" w:rsidP="00B220CD"/>
    <w:p w14:paraId="2FCF5866" w14:textId="1DBA13DC" w:rsidR="00896372" w:rsidRDefault="00896372" w:rsidP="00896372">
      <w:pPr>
        <w:pStyle w:val="Heading1"/>
      </w:pPr>
      <w:bookmarkStart w:id="55" w:name="_Toc196492019"/>
      <w:r>
        <w:t>5.0 Conclusion</w:t>
      </w:r>
      <w:bookmarkEnd w:id="55"/>
      <w:r>
        <w:t xml:space="preserve"> </w:t>
      </w:r>
    </w:p>
    <w:p w14:paraId="294BA12A" w14:textId="77777777" w:rsidR="00896372" w:rsidRDefault="00896372" w:rsidP="00B220CD"/>
    <w:p w14:paraId="2693EF5B" w14:textId="51F9ED37" w:rsidR="00896372" w:rsidRDefault="00896372" w:rsidP="00896372">
      <w:pPr>
        <w:pStyle w:val="Heading2"/>
        <w:ind w:left="720"/>
      </w:pPr>
      <w:bookmarkStart w:id="56" w:name="_Toc196492020"/>
      <w:r>
        <w:t>5.1 Main conclusion</w:t>
      </w:r>
      <w:bookmarkEnd w:id="56"/>
    </w:p>
    <w:p w14:paraId="4B02F0F7" w14:textId="77777777" w:rsidR="00896372" w:rsidRDefault="00896372" w:rsidP="00896372">
      <w:pPr>
        <w:pStyle w:val="Heading2"/>
        <w:ind w:left="720"/>
      </w:pPr>
    </w:p>
    <w:p w14:paraId="16A7393E" w14:textId="284BB746" w:rsidR="00473D2C" w:rsidRPr="00473D2C" w:rsidRDefault="00896372" w:rsidP="00473D2C">
      <w:pPr>
        <w:pStyle w:val="Heading2"/>
        <w:ind w:left="720"/>
      </w:pPr>
      <w:bookmarkStart w:id="57" w:name="_Toc196492021"/>
      <w:r>
        <w:t>5.2 Implications</w:t>
      </w:r>
      <w:bookmarkEnd w:id="57"/>
    </w:p>
    <w:p w14:paraId="06020F10" w14:textId="713DC824" w:rsidR="00896372" w:rsidRDefault="00896372" w:rsidP="00B220CD"/>
    <w:p w14:paraId="6792B00F" w14:textId="77777777" w:rsidR="00896372" w:rsidRPr="00B220CD" w:rsidRDefault="00896372" w:rsidP="00B220CD"/>
    <w:sectPr w:rsidR="00896372" w:rsidRPr="00B220CD">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49037" w14:textId="77777777" w:rsidR="00332677" w:rsidRDefault="00332677" w:rsidP="006640A3">
      <w:pPr>
        <w:spacing w:after="0" w:line="240" w:lineRule="auto"/>
      </w:pPr>
      <w:r>
        <w:separator/>
      </w:r>
    </w:p>
  </w:endnote>
  <w:endnote w:type="continuationSeparator" w:id="0">
    <w:p w14:paraId="57463AA6" w14:textId="77777777" w:rsidR="00332677" w:rsidRDefault="00332677" w:rsidP="0066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1098322"/>
      <w:docPartObj>
        <w:docPartGallery w:val="Page Numbers (Bottom of Page)"/>
        <w:docPartUnique/>
      </w:docPartObj>
    </w:sdtPr>
    <w:sdtEndPr>
      <w:rPr>
        <w:noProof/>
      </w:rPr>
    </w:sdtEndPr>
    <w:sdtContent>
      <w:p w14:paraId="6455DD16" w14:textId="07B86A5F" w:rsidR="006640A3" w:rsidRDefault="006640A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62488F" w14:textId="77777777" w:rsidR="006640A3" w:rsidRDefault="006640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04588" w14:textId="77777777" w:rsidR="00332677" w:rsidRDefault="00332677" w:rsidP="006640A3">
      <w:pPr>
        <w:spacing w:after="0" w:line="240" w:lineRule="auto"/>
      </w:pPr>
      <w:r>
        <w:separator/>
      </w:r>
    </w:p>
  </w:footnote>
  <w:footnote w:type="continuationSeparator" w:id="0">
    <w:p w14:paraId="370290ED" w14:textId="77777777" w:rsidR="00332677" w:rsidRDefault="00332677" w:rsidP="006640A3">
      <w:pPr>
        <w:spacing w:after="0" w:line="240" w:lineRule="auto"/>
      </w:pPr>
      <w:r>
        <w:continuationSeparator/>
      </w:r>
    </w:p>
  </w:footnote>
  <w:footnote w:id="1">
    <w:p w14:paraId="0BE83C20" w14:textId="75CB584A" w:rsidR="008B227C" w:rsidRPr="008B227C" w:rsidRDefault="008B227C">
      <w:pPr>
        <w:pStyle w:val="FootnoteText"/>
        <w:rPr>
          <w:b/>
          <w:bCs/>
        </w:rPr>
      </w:pPr>
      <w:r>
        <w:rPr>
          <w:rStyle w:val="FootnoteReference"/>
        </w:rPr>
        <w:footnoteRef/>
      </w:r>
      <w:r>
        <w:t xml:space="preserve"> Kenny. (2021) “</w:t>
      </w:r>
      <w:r w:rsidRPr="008B227C">
        <w:t>Procedural Generation: An Overview”.</w:t>
      </w:r>
      <w:r>
        <w:t xml:space="preserve"> Available </w:t>
      </w:r>
      <w:r w:rsidR="001945C5">
        <w:t>From</w:t>
      </w:r>
      <w:r>
        <w:t xml:space="preserve">: </w:t>
      </w:r>
      <w:r w:rsidRPr="008B227C">
        <w:t>https://kentpawson123.medium.com/procedural-generation-an-overview-1b054a0f8d41</w:t>
      </w:r>
    </w:p>
  </w:footnote>
  <w:footnote w:id="2">
    <w:p w14:paraId="0E8AA26F" w14:textId="3B49DA28" w:rsidR="009269D3" w:rsidRPr="009269D3" w:rsidRDefault="009269D3">
      <w:pPr>
        <w:pStyle w:val="FootnoteText"/>
        <w:rPr>
          <w:b/>
          <w:bCs/>
        </w:rPr>
      </w:pPr>
      <w:r>
        <w:rPr>
          <w:rStyle w:val="FootnoteReference"/>
        </w:rPr>
        <w:footnoteRef/>
      </w:r>
      <w:r>
        <w:t xml:space="preserve"> Schier</w:t>
      </w:r>
      <w:r w:rsidR="006D226F">
        <w:t>, G</w:t>
      </w:r>
      <w:r>
        <w:t>. (2015) “</w:t>
      </w:r>
      <w:r w:rsidRPr="009269D3">
        <w:t>Pros and Cons of Procedural Level Generation</w:t>
      </w:r>
      <w:r>
        <w:t xml:space="preserve">”. Available </w:t>
      </w:r>
      <w:r w:rsidR="001945C5">
        <w:t>From</w:t>
      </w:r>
      <w:r>
        <w:t xml:space="preserve">: </w:t>
      </w:r>
      <w:r w:rsidRPr="009269D3">
        <w:t>https://schier.co/blog/pros-and-cons-of-procedural-level-generation</w:t>
      </w:r>
    </w:p>
  </w:footnote>
  <w:footnote w:id="3">
    <w:p w14:paraId="3FC21E36" w14:textId="12B42341" w:rsidR="006D226F" w:rsidRDefault="006D226F">
      <w:pPr>
        <w:pStyle w:val="FootnoteText"/>
      </w:pPr>
      <w:r>
        <w:rPr>
          <w:rStyle w:val="FootnoteReference"/>
        </w:rPr>
        <w:footnoteRef/>
      </w:r>
      <w:r>
        <w:t xml:space="preserve"> Mahmoud, M. (2024) “</w:t>
      </w:r>
      <w:r w:rsidRPr="006D226F">
        <w:t>The Redemption of No Man’s Sky is INCOMPARABLE</w:t>
      </w:r>
      <w:r>
        <w:t xml:space="preserve">”. </w:t>
      </w:r>
      <w:r w:rsidR="001945C5">
        <w:t>Available</w:t>
      </w:r>
      <w:r>
        <w:t xml:space="preserve"> </w:t>
      </w:r>
      <w:r w:rsidR="001945C5">
        <w:t>From</w:t>
      </w:r>
      <w:r>
        <w:t xml:space="preserve">: </w:t>
      </w:r>
      <w:r w:rsidRPr="006D226F">
        <w:t>https://www.kitguru.net/gaming/mustafa-mahmoud/kitguru-games-the-redemption-of-no-mans-sky-is-incomparable/</w:t>
      </w:r>
    </w:p>
  </w:footnote>
  <w:footnote w:id="4">
    <w:p w14:paraId="08194B94" w14:textId="49497067" w:rsidR="001945C5" w:rsidRDefault="001945C5">
      <w:pPr>
        <w:pStyle w:val="FootnoteText"/>
      </w:pPr>
      <w:r>
        <w:rPr>
          <w:rStyle w:val="FootnoteReference"/>
        </w:rPr>
        <w:footnoteRef/>
      </w:r>
      <w:r>
        <w:t xml:space="preserve"> Vote4Wes. (2019) “7 Days To Die Review”. Available From: </w:t>
      </w:r>
      <w:r w:rsidRPr="001945C5">
        <w:t>https://thecouchcoopcouple.home.blog/2019/07/27/7-days-to-die-review/</w:t>
      </w:r>
    </w:p>
  </w:footnote>
  <w:footnote w:id="5">
    <w:p w14:paraId="79D168B8" w14:textId="77777777" w:rsidR="00770C45" w:rsidRPr="00F75071" w:rsidRDefault="00770C45" w:rsidP="00770C45">
      <w:r>
        <w:rPr>
          <w:rStyle w:val="FootnoteReference"/>
        </w:rPr>
        <w:footnoteRef/>
      </w:r>
      <w:r>
        <w:t xml:space="preserve"> </w:t>
      </w:r>
      <w:r w:rsidRPr="00770C45">
        <w:t xml:space="preserve">Büyükşar, O., Yıldız, D. and Demirci, S. (2024) Enhancing wave function collapse algorithm for procedural map generation problem, Niğde Ömer Halisdemir Üniversitesi Mühendislik Bilimleri Dergisi. Available at: </w:t>
      </w:r>
      <w:hyperlink r:id="rId1" w:history="1">
        <w:r w:rsidRPr="00770C45">
          <w:rPr>
            <w:rStyle w:val="Hyperlink"/>
          </w:rPr>
          <w:t>https://dergipark.org.tr/en/pub/ngumuh/issue/86158/1361413</w:t>
        </w:r>
      </w:hyperlink>
      <w:r w:rsidRPr="00770C45">
        <w:t xml:space="preserve"> (Accessed: 13 October 2024)</w:t>
      </w:r>
    </w:p>
    <w:p w14:paraId="57F4BCF0" w14:textId="71AB4CE2" w:rsidR="00770C45" w:rsidRDefault="00770C45">
      <w:pPr>
        <w:pStyle w:val="FootnoteText"/>
      </w:pPr>
    </w:p>
  </w:footnote>
  <w:footnote w:id="6">
    <w:p w14:paraId="50F9177B" w14:textId="28DBED6A" w:rsidR="00770C45" w:rsidRPr="00F75071" w:rsidRDefault="00770C45" w:rsidP="00F75071">
      <w:pPr>
        <w:rPr>
          <w:strike/>
        </w:rPr>
      </w:pPr>
      <w:r>
        <w:rPr>
          <w:rStyle w:val="FootnoteReference"/>
        </w:rPr>
        <w:footnoteRef/>
      </w:r>
      <w:r>
        <w:t xml:space="preserve"> </w:t>
      </w:r>
      <w:r w:rsidRPr="00770C45">
        <w:t>Olsen, J. (2004) ‘Realtime Procedural Terrain Generation’, Department of Mathematics and Computer Science (IMADA) University of Southern Denmark.</w:t>
      </w:r>
    </w:p>
  </w:footnote>
  <w:footnote w:id="7">
    <w:p w14:paraId="7AEB2530" w14:textId="77777777" w:rsidR="00F75071" w:rsidRDefault="00F75071" w:rsidP="00F75071">
      <w:r>
        <w:rPr>
          <w:rStyle w:val="FootnoteReference"/>
        </w:rPr>
        <w:footnoteRef/>
      </w:r>
      <w:r>
        <w:t xml:space="preserve"> Facey, K., and Cooper, S. (2024) ‘Toward Space-Time WaveFunctionCollapse for Level and Solution Generation’, Khoury College of Computer Science.</w:t>
      </w:r>
    </w:p>
    <w:p w14:paraId="2D79B5B6" w14:textId="29FEA3BA" w:rsidR="00F75071" w:rsidRDefault="00F75071">
      <w:pPr>
        <w:pStyle w:val="FootnoteText"/>
      </w:pPr>
    </w:p>
  </w:footnote>
  <w:footnote w:id="8">
    <w:p w14:paraId="0A1C2CAA" w14:textId="5F9BC8A3" w:rsidR="00F75071" w:rsidRDefault="00F75071" w:rsidP="00795F29">
      <w:r>
        <w:rPr>
          <w:rStyle w:val="FootnoteReference"/>
        </w:rPr>
        <w:footnoteRef/>
      </w:r>
      <w:r>
        <w:t xml:space="preserve"> </w:t>
      </w:r>
      <w:r w:rsidRPr="00D45364">
        <w:t>Hardman, C. (2024). Advanced 3D Movement. In: Game Programming with Unity and C#. Apress, Berkeley, CA.</w:t>
      </w:r>
      <w:r>
        <w:t xml:space="preserve"> </w:t>
      </w:r>
      <w:hyperlink r:id="rId2" w:history="1">
        <w:r w:rsidRPr="00B41F24">
          <w:rPr>
            <w:rStyle w:val="Hyperlink"/>
          </w:rPr>
          <w:t>https://doi.org/10.1007/978-1-4842-9720-9_38</w:t>
        </w:r>
      </w:hyperlink>
    </w:p>
  </w:footnote>
  <w:footnote w:id="9">
    <w:p w14:paraId="75E5C9C1" w14:textId="77777777" w:rsidR="00795F29" w:rsidRDefault="00795F29" w:rsidP="00795F29">
      <w:r>
        <w:rPr>
          <w:rStyle w:val="FootnoteReference"/>
        </w:rPr>
        <w:footnoteRef/>
      </w:r>
      <w:r>
        <w:t xml:space="preserve"> Zhu, C., and Zhang, Y. ‘A First-Person Game Designed To Educate And Aid The Player Movement Implementation’, Beckman High School, University of California. </w:t>
      </w:r>
      <w:hyperlink r:id="rId3" w:history="1">
        <w:r w:rsidRPr="00866040">
          <w:rPr>
            <w:rStyle w:val="Hyperlink"/>
          </w:rPr>
          <w:t>https://csitcp.org/paper/13/132csit03.pdf</w:t>
        </w:r>
      </w:hyperlink>
    </w:p>
    <w:p w14:paraId="6AFC3F23" w14:textId="0B79ED93" w:rsidR="00795F29" w:rsidRDefault="00795F29">
      <w:pPr>
        <w:pStyle w:val="FootnoteText"/>
      </w:pPr>
    </w:p>
  </w:footnote>
  <w:footnote w:id="10">
    <w:p w14:paraId="32AC5BD9" w14:textId="0C8B9254" w:rsidR="0015167F" w:rsidRDefault="0015167F">
      <w:pPr>
        <w:pStyle w:val="FootnoteText"/>
      </w:pPr>
      <w:r>
        <w:rPr>
          <w:rStyle w:val="FootnoteReference"/>
        </w:rPr>
        <w:footnoteRef/>
      </w:r>
      <w:r>
        <w:t xml:space="preserve"> </w:t>
      </w:r>
      <w:r w:rsidR="005E5322">
        <w:t xml:space="preserve">D, Devy. (2019) FPS ‘Movement Rigidbody’. Available at: </w:t>
      </w:r>
      <w:r w:rsidR="005E5322" w:rsidRPr="005E5322">
        <w:t>https://github.com/DaniDevy/FPS_Movement_Rigidbody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3C743B"/>
    <w:multiLevelType w:val="multilevel"/>
    <w:tmpl w:val="F0D609A2"/>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237F2B"/>
    <w:multiLevelType w:val="multilevel"/>
    <w:tmpl w:val="C86A06AE"/>
    <w:lvl w:ilvl="0">
      <w:start w:val="1"/>
      <w:numFmt w:val="decimal"/>
      <w:lvlText w:val="%1."/>
      <w:lvlJc w:val="left"/>
      <w:pPr>
        <w:ind w:left="720" w:hanging="360"/>
      </w:pPr>
      <w:rPr>
        <w:rFonts w:hint="default"/>
      </w:rPr>
    </w:lvl>
    <w:lvl w:ilvl="1">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86696982">
    <w:abstractNumId w:val="0"/>
  </w:num>
  <w:num w:numId="2" w16cid:durableId="60589096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man Merchant">
    <w15:presenceInfo w15:providerId="AD" w15:userId="S::n520617@uad.ac.uk::1f2939cf-fc11-4262-89c4-799509d098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C3"/>
    <w:rsid w:val="000074A7"/>
    <w:rsid w:val="00025257"/>
    <w:rsid w:val="00031074"/>
    <w:rsid w:val="00035B1F"/>
    <w:rsid w:val="000432E8"/>
    <w:rsid w:val="0005028C"/>
    <w:rsid w:val="0005087C"/>
    <w:rsid w:val="00053335"/>
    <w:rsid w:val="00075A74"/>
    <w:rsid w:val="00077480"/>
    <w:rsid w:val="0009529A"/>
    <w:rsid w:val="00097C82"/>
    <w:rsid w:val="000A0B8E"/>
    <w:rsid w:val="000A6F7D"/>
    <w:rsid w:val="000B0F75"/>
    <w:rsid w:val="000B17AE"/>
    <w:rsid w:val="000B5BE0"/>
    <w:rsid w:val="000E4502"/>
    <w:rsid w:val="000E6CD2"/>
    <w:rsid w:val="000F1364"/>
    <w:rsid w:val="000F4E4C"/>
    <w:rsid w:val="00102C83"/>
    <w:rsid w:val="00111782"/>
    <w:rsid w:val="001128BC"/>
    <w:rsid w:val="00122A03"/>
    <w:rsid w:val="00124FE1"/>
    <w:rsid w:val="00130764"/>
    <w:rsid w:val="00131057"/>
    <w:rsid w:val="00134DA8"/>
    <w:rsid w:val="00141AE4"/>
    <w:rsid w:val="0015167F"/>
    <w:rsid w:val="00154DD7"/>
    <w:rsid w:val="0016147A"/>
    <w:rsid w:val="001620CA"/>
    <w:rsid w:val="001644D2"/>
    <w:rsid w:val="00166C15"/>
    <w:rsid w:val="00166F38"/>
    <w:rsid w:val="00170D9A"/>
    <w:rsid w:val="00174F18"/>
    <w:rsid w:val="00181AB0"/>
    <w:rsid w:val="001907ED"/>
    <w:rsid w:val="00192364"/>
    <w:rsid w:val="001945C5"/>
    <w:rsid w:val="001B785E"/>
    <w:rsid w:val="001E2675"/>
    <w:rsid w:val="00206175"/>
    <w:rsid w:val="00226C68"/>
    <w:rsid w:val="00230404"/>
    <w:rsid w:val="00230F93"/>
    <w:rsid w:val="00231065"/>
    <w:rsid w:val="00231704"/>
    <w:rsid w:val="0023483F"/>
    <w:rsid w:val="00244128"/>
    <w:rsid w:val="00247F3B"/>
    <w:rsid w:val="00251103"/>
    <w:rsid w:val="00294590"/>
    <w:rsid w:val="00297616"/>
    <w:rsid w:val="002A0FFA"/>
    <w:rsid w:val="002A431D"/>
    <w:rsid w:val="002B12C7"/>
    <w:rsid w:val="002B2C6A"/>
    <w:rsid w:val="002C04D4"/>
    <w:rsid w:val="002C11C4"/>
    <w:rsid w:val="002C38C3"/>
    <w:rsid w:val="002D6459"/>
    <w:rsid w:val="002D66C9"/>
    <w:rsid w:val="002E4E3E"/>
    <w:rsid w:val="002F1836"/>
    <w:rsid w:val="002F33AA"/>
    <w:rsid w:val="003060FB"/>
    <w:rsid w:val="00307A7E"/>
    <w:rsid w:val="0031339B"/>
    <w:rsid w:val="003205E4"/>
    <w:rsid w:val="0032282D"/>
    <w:rsid w:val="003312E3"/>
    <w:rsid w:val="00332677"/>
    <w:rsid w:val="0033288C"/>
    <w:rsid w:val="003340B3"/>
    <w:rsid w:val="003409A2"/>
    <w:rsid w:val="00345ED3"/>
    <w:rsid w:val="00347F15"/>
    <w:rsid w:val="00350464"/>
    <w:rsid w:val="003545C8"/>
    <w:rsid w:val="00362662"/>
    <w:rsid w:val="00375ABC"/>
    <w:rsid w:val="003924FD"/>
    <w:rsid w:val="003957E1"/>
    <w:rsid w:val="003A126E"/>
    <w:rsid w:val="003A4FC4"/>
    <w:rsid w:val="003A7D52"/>
    <w:rsid w:val="003B12AB"/>
    <w:rsid w:val="003B19A9"/>
    <w:rsid w:val="003B7758"/>
    <w:rsid w:val="003C2C0E"/>
    <w:rsid w:val="003D56DC"/>
    <w:rsid w:val="003E5609"/>
    <w:rsid w:val="003F5860"/>
    <w:rsid w:val="003F6BDA"/>
    <w:rsid w:val="00401261"/>
    <w:rsid w:val="00402288"/>
    <w:rsid w:val="00404727"/>
    <w:rsid w:val="004050BB"/>
    <w:rsid w:val="00414CB5"/>
    <w:rsid w:val="00415121"/>
    <w:rsid w:val="004161C5"/>
    <w:rsid w:val="004215E5"/>
    <w:rsid w:val="00430E97"/>
    <w:rsid w:val="004311EA"/>
    <w:rsid w:val="004457A2"/>
    <w:rsid w:val="00466C0D"/>
    <w:rsid w:val="0047287B"/>
    <w:rsid w:val="00473D2C"/>
    <w:rsid w:val="004743FC"/>
    <w:rsid w:val="00481ED9"/>
    <w:rsid w:val="00482137"/>
    <w:rsid w:val="00485FD2"/>
    <w:rsid w:val="004B0387"/>
    <w:rsid w:val="004B1677"/>
    <w:rsid w:val="004C0377"/>
    <w:rsid w:val="004C3171"/>
    <w:rsid w:val="004D2F9E"/>
    <w:rsid w:val="004D37C7"/>
    <w:rsid w:val="004D48A1"/>
    <w:rsid w:val="004D5EEF"/>
    <w:rsid w:val="004E120E"/>
    <w:rsid w:val="004E152C"/>
    <w:rsid w:val="004E5FE6"/>
    <w:rsid w:val="004F247C"/>
    <w:rsid w:val="00500165"/>
    <w:rsid w:val="005059AF"/>
    <w:rsid w:val="005128AA"/>
    <w:rsid w:val="0051567E"/>
    <w:rsid w:val="00522AC3"/>
    <w:rsid w:val="00541665"/>
    <w:rsid w:val="005517D3"/>
    <w:rsid w:val="0055323E"/>
    <w:rsid w:val="00554362"/>
    <w:rsid w:val="00554F0B"/>
    <w:rsid w:val="00561E0B"/>
    <w:rsid w:val="0056308D"/>
    <w:rsid w:val="00563C5F"/>
    <w:rsid w:val="00584D09"/>
    <w:rsid w:val="00591CB3"/>
    <w:rsid w:val="005B083C"/>
    <w:rsid w:val="005B1C44"/>
    <w:rsid w:val="005C4303"/>
    <w:rsid w:val="005C684C"/>
    <w:rsid w:val="005C7D55"/>
    <w:rsid w:val="005E5322"/>
    <w:rsid w:val="005E6A81"/>
    <w:rsid w:val="006020E4"/>
    <w:rsid w:val="0061415B"/>
    <w:rsid w:val="00616E18"/>
    <w:rsid w:val="00626E8F"/>
    <w:rsid w:val="006307A0"/>
    <w:rsid w:val="00642749"/>
    <w:rsid w:val="00644DB7"/>
    <w:rsid w:val="006515B9"/>
    <w:rsid w:val="00660CD9"/>
    <w:rsid w:val="006640A3"/>
    <w:rsid w:val="00680907"/>
    <w:rsid w:val="00681B96"/>
    <w:rsid w:val="00683556"/>
    <w:rsid w:val="00690A6C"/>
    <w:rsid w:val="0069766D"/>
    <w:rsid w:val="006A50C3"/>
    <w:rsid w:val="006B34CB"/>
    <w:rsid w:val="006B6A50"/>
    <w:rsid w:val="006B787E"/>
    <w:rsid w:val="006C193F"/>
    <w:rsid w:val="006D1EC1"/>
    <w:rsid w:val="006D226F"/>
    <w:rsid w:val="006D5911"/>
    <w:rsid w:val="006D778C"/>
    <w:rsid w:val="006E0E36"/>
    <w:rsid w:val="006E13BD"/>
    <w:rsid w:val="006E6A6D"/>
    <w:rsid w:val="007044A2"/>
    <w:rsid w:val="00725EA1"/>
    <w:rsid w:val="00733B2D"/>
    <w:rsid w:val="00756CD5"/>
    <w:rsid w:val="007612F4"/>
    <w:rsid w:val="00762E7C"/>
    <w:rsid w:val="00770C45"/>
    <w:rsid w:val="0077123D"/>
    <w:rsid w:val="00773452"/>
    <w:rsid w:val="00780651"/>
    <w:rsid w:val="00780A92"/>
    <w:rsid w:val="007816BA"/>
    <w:rsid w:val="00786D90"/>
    <w:rsid w:val="00787459"/>
    <w:rsid w:val="00790D2E"/>
    <w:rsid w:val="0079111E"/>
    <w:rsid w:val="00791B43"/>
    <w:rsid w:val="00795F29"/>
    <w:rsid w:val="007A05F5"/>
    <w:rsid w:val="007A4A9D"/>
    <w:rsid w:val="007B747E"/>
    <w:rsid w:val="007C2650"/>
    <w:rsid w:val="007C70B7"/>
    <w:rsid w:val="007D10FA"/>
    <w:rsid w:val="007D74C0"/>
    <w:rsid w:val="007E54EF"/>
    <w:rsid w:val="007E60BC"/>
    <w:rsid w:val="00802A50"/>
    <w:rsid w:val="00815896"/>
    <w:rsid w:val="008162FA"/>
    <w:rsid w:val="00817593"/>
    <w:rsid w:val="00817DBD"/>
    <w:rsid w:val="00827085"/>
    <w:rsid w:val="008273A5"/>
    <w:rsid w:val="00830A57"/>
    <w:rsid w:val="00831BAF"/>
    <w:rsid w:val="008359CE"/>
    <w:rsid w:val="00850EB1"/>
    <w:rsid w:val="0085231D"/>
    <w:rsid w:val="0085321E"/>
    <w:rsid w:val="0085689D"/>
    <w:rsid w:val="0086324A"/>
    <w:rsid w:val="008638C3"/>
    <w:rsid w:val="008722CF"/>
    <w:rsid w:val="008832EA"/>
    <w:rsid w:val="008870D1"/>
    <w:rsid w:val="00892DE9"/>
    <w:rsid w:val="00896372"/>
    <w:rsid w:val="00896623"/>
    <w:rsid w:val="008B1D54"/>
    <w:rsid w:val="008B227C"/>
    <w:rsid w:val="008C50F8"/>
    <w:rsid w:val="008D69BB"/>
    <w:rsid w:val="008E33BC"/>
    <w:rsid w:val="008E54A2"/>
    <w:rsid w:val="008E5655"/>
    <w:rsid w:val="00900466"/>
    <w:rsid w:val="009269D3"/>
    <w:rsid w:val="00926EB8"/>
    <w:rsid w:val="0093393D"/>
    <w:rsid w:val="00957451"/>
    <w:rsid w:val="009574EF"/>
    <w:rsid w:val="00965E41"/>
    <w:rsid w:val="009A2A8F"/>
    <w:rsid w:val="009A38F9"/>
    <w:rsid w:val="009C1114"/>
    <w:rsid w:val="009C324E"/>
    <w:rsid w:val="009C50EC"/>
    <w:rsid w:val="009C59DF"/>
    <w:rsid w:val="009D37A2"/>
    <w:rsid w:val="009D4230"/>
    <w:rsid w:val="009D4DA9"/>
    <w:rsid w:val="009E3FE0"/>
    <w:rsid w:val="009F04BB"/>
    <w:rsid w:val="009F5C1B"/>
    <w:rsid w:val="009F7CB7"/>
    <w:rsid w:val="00A03382"/>
    <w:rsid w:val="00A05C5D"/>
    <w:rsid w:val="00A3153C"/>
    <w:rsid w:val="00A35725"/>
    <w:rsid w:val="00A43380"/>
    <w:rsid w:val="00A57D5F"/>
    <w:rsid w:val="00A6062E"/>
    <w:rsid w:val="00A6638D"/>
    <w:rsid w:val="00A86716"/>
    <w:rsid w:val="00A87DC5"/>
    <w:rsid w:val="00A91871"/>
    <w:rsid w:val="00A940F0"/>
    <w:rsid w:val="00AA787F"/>
    <w:rsid w:val="00AC6029"/>
    <w:rsid w:val="00AD34B3"/>
    <w:rsid w:val="00AE12A7"/>
    <w:rsid w:val="00AE4A49"/>
    <w:rsid w:val="00AE7755"/>
    <w:rsid w:val="00AF1D49"/>
    <w:rsid w:val="00AF3660"/>
    <w:rsid w:val="00AF7948"/>
    <w:rsid w:val="00B00101"/>
    <w:rsid w:val="00B014DD"/>
    <w:rsid w:val="00B12DBD"/>
    <w:rsid w:val="00B166D0"/>
    <w:rsid w:val="00B220CD"/>
    <w:rsid w:val="00B328CB"/>
    <w:rsid w:val="00B36A3B"/>
    <w:rsid w:val="00B46E9B"/>
    <w:rsid w:val="00B5752D"/>
    <w:rsid w:val="00B671B2"/>
    <w:rsid w:val="00B71299"/>
    <w:rsid w:val="00B747FF"/>
    <w:rsid w:val="00B7684A"/>
    <w:rsid w:val="00B80455"/>
    <w:rsid w:val="00B8337B"/>
    <w:rsid w:val="00B83A4F"/>
    <w:rsid w:val="00B84349"/>
    <w:rsid w:val="00B95CFC"/>
    <w:rsid w:val="00BA6B1F"/>
    <w:rsid w:val="00BC099C"/>
    <w:rsid w:val="00BD1FD9"/>
    <w:rsid w:val="00BD5DC7"/>
    <w:rsid w:val="00BE3D00"/>
    <w:rsid w:val="00BF4B4D"/>
    <w:rsid w:val="00BF6AD5"/>
    <w:rsid w:val="00BF7D3A"/>
    <w:rsid w:val="00C12DAE"/>
    <w:rsid w:val="00C25611"/>
    <w:rsid w:val="00C31E8B"/>
    <w:rsid w:val="00C411A5"/>
    <w:rsid w:val="00C46A41"/>
    <w:rsid w:val="00C50E77"/>
    <w:rsid w:val="00C54F81"/>
    <w:rsid w:val="00C66001"/>
    <w:rsid w:val="00C72E24"/>
    <w:rsid w:val="00C74E38"/>
    <w:rsid w:val="00C84F80"/>
    <w:rsid w:val="00C86D5E"/>
    <w:rsid w:val="00C949A9"/>
    <w:rsid w:val="00C96B1C"/>
    <w:rsid w:val="00CA543E"/>
    <w:rsid w:val="00CB50C7"/>
    <w:rsid w:val="00CC7A47"/>
    <w:rsid w:val="00CD5917"/>
    <w:rsid w:val="00CE360F"/>
    <w:rsid w:val="00CE5E82"/>
    <w:rsid w:val="00CF7A40"/>
    <w:rsid w:val="00D06331"/>
    <w:rsid w:val="00D10B43"/>
    <w:rsid w:val="00D11E6F"/>
    <w:rsid w:val="00D13757"/>
    <w:rsid w:val="00D13C83"/>
    <w:rsid w:val="00D22612"/>
    <w:rsid w:val="00D34D50"/>
    <w:rsid w:val="00D45364"/>
    <w:rsid w:val="00D50EC4"/>
    <w:rsid w:val="00D512CB"/>
    <w:rsid w:val="00D5301A"/>
    <w:rsid w:val="00D54A04"/>
    <w:rsid w:val="00D55B63"/>
    <w:rsid w:val="00D712D0"/>
    <w:rsid w:val="00D92F29"/>
    <w:rsid w:val="00DA4395"/>
    <w:rsid w:val="00DA4B25"/>
    <w:rsid w:val="00DB0E79"/>
    <w:rsid w:val="00DB1FE1"/>
    <w:rsid w:val="00DC2F0D"/>
    <w:rsid w:val="00DC68EA"/>
    <w:rsid w:val="00DE4FB5"/>
    <w:rsid w:val="00DE6FF5"/>
    <w:rsid w:val="00DF12F3"/>
    <w:rsid w:val="00DF15F9"/>
    <w:rsid w:val="00E04AF5"/>
    <w:rsid w:val="00E12E0B"/>
    <w:rsid w:val="00E22779"/>
    <w:rsid w:val="00E24ADB"/>
    <w:rsid w:val="00E62716"/>
    <w:rsid w:val="00E63339"/>
    <w:rsid w:val="00E7725E"/>
    <w:rsid w:val="00E90FC4"/>
    <w:rsid w:val="00EA2857"/>
    <w:rsid w:val="00EA2994"/>
    <w:rsid w:val="00EB12F5"/>
    <w:rsid w:val="00EB2D33"/>
    <w:rsid w:val="00EC69DF"/>
    <w:rsid w:val="00EC72E3"/>
    <w:rsid w:val="00EE3CC4"/>
    <w:rsid w:val="00EE45B2"/>
    <w:rsid w:val="00EE532C"/>
    <w:rsid w:val="00EF58C4"/>
    <w:rsid w:val="00EF628C"/>
    <w:rsid w:val="00F2103D"/>
    <w:rsid w:val="00F364E8"/>
    <w:rsid w:val="00F61866"/>
    <w:rsid w:val="00F63ED4"/>
    <w:rsid w:val="00F66826"/>
    <w:rsid w:val="00F715FE"/>
    <w:rsid w:val="00F718D5"/>
    <w:rsid w:val="00F75071"/>
    <w:rsid w:val="00F8669C"/>
    <w:rsid w:val="00F95118"/>
    <w:rsid w:val="00FA26BB"/>
    <w:rsid w:val="00FB05A4"/>
    <w:rsid w:val="00FB2E03"/>
    <w:rsid w:val="00FB4900"/>
    <w:rsid w:val="00FD150A"/>
    <w:rsid w:val="00FD4653"/>
    <w:rsid w:val="00FE6DC9"/>
    <w:rsid w:val="00FF0CBE"/>
    <w:rsid w:val="00FF5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2DACAD"/>
  <w15:chartTrackingRefBased/>
  <w15:docId w15:val="{3B2F3BE2-B6EB-4045-B0ED-395D0758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8C3"/>
    <w:rPr>
      <w:rFonts w:eastAsiaTheme="majorEastAsia" w:cstheme="majorBidi"/>
      <w:color w:val="272727" w:themeColor="text1" w:themeTint="D8"/>
    </w:rPr>
  </w:style>
  <w:style w:type="paragraph" w:styleId="Title">
    <w:name w:val="Title"/>
    <w:basedOn w:val="Normal"/>
    <w:next w:val="Normal"/>
    <w:link w:val="TitleChar"/>
    <w:uiPriority w:val="10"/>
    <w:qFormat/>
    <w:rsid w:val="002C3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8C3"/>
    <w:pPr>
      <w:spacing w:before="160"/>
      <w:jc w:val="center"/>
    </w:pPr>
    <w:rPr>
      <w:i/>
      <w:iCs/>
      <w:color w:val="404040" w:themeColor="text1" w:themeTint="BF"/>
    </w:rPr>
  </w:style>
  <w:style w:type="character" w:customStyle="1" w:styleId="QuoteChar">
    <w:name w:val="Quote Char"/>
    <w:basedOn w:val="DefaultParagraphFont"/>
    <w:link w:val="Quote"/>
    <w:uiPriority w:val="29"/>
    <w:rsid w:val="002C38C3"/>
    <w:rPr>
      <w:i/>
      <w:iCs/>
      <w:color w:val="404040" w:themeColor="text1" w:themeTint="BF"/>
    </w:rPr>
  </w:style>
  <w:style w:type="paragraph" w:styleId="ListParagraph">
    <w:name w:val="List Paragraph"/>
    <w:basedOn w:val="Normal"/>
    <w:uiPriority w:val="34"/>
    <w:qFormat/>
    <w:rsid w:val="002C38C3"/>
    <w:pPr>
      <w:ind w:left="720"/>
      <w:contextualSpacing/>
    </w:pPr>
  </w:style>
  <w:style w:type="character" w:styleId="IntenseEmphasis">
    <w:name w:val="Intense Emphasis"/>
    <w:basedOn w:val="DefaultParagraphFont"/>
    <w:uiPriority w:val="21"/>
    <w:qFormat/>
    <w:rsid w:val="002C38C3"/>
    <w:rPr>
      <w:i/>
      <w:iCs/>
      <w:color w:val="0F4761" w:themeColor="accent1" w:themeShade="BF"/>
    </w:rPr>
  </w:style>
  <w:style w:type="paragraph" w:styleId="IntenseQuote">
    <w:name w:val="Intense Quote"/>
    <w:basedOn w:val="Normal"/>
    <w:next w:val="Normal"/>
    <w:link w:val="IntenseQuoteChar"/>
    <w:uiPriority w:val="30"/>
    <w:qFormat/>
    <w:rsid w:val="002C3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8C3"/>
    <w:rPr>
      <w:i/>
      <w:iCs/>
      <w:color w:val="0F4761" w:themeColor="accent1" w:themeShade="BF"/>
    </w:rPr>
  </w:style>
  <w:style w:type="character" w:styleId="IntenseReference">
    <w:name w:val="Intense Reference"/>
    <w:basedOn w:val="DefaultParagraphFont"/>
    <w:uiPriority w:val="32"/>
    <w:qFormat/>
    <w:rsid w:val="002C38C3"/>
    <w:rPr>
      <w:b/>
      <w:bCs/>
      <w:smallCaps/>
      <w:color w:val="0F4761" w:themeColor="accent1" w:themeShade="BF"/>
      <w:spacing w:val="5"/>
    </w:rPr>
  </w:style>
  <w:style w:type="paragraph" w:styleId="TOCHeading">
    <w:name w:val="TOC Heading"/>
    <w:basedOn w:val="Heading1"/>
    <w:next w:val="Normal"/>
    <w:uiPriority w:val="39"/>
    <w:unhideWhenUsed/>
    <w:qFormat/>
    <w:rsid w:val="002C38C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4D48A1"/>
    <w:pPr>
      <w:spacing w:after="100"/>
    </w:pPr>
  </w:style>
  <w:style w:type="paragraph" w:styleId="TOC2">
    <w:name w:val="toc 2"/>
    <w:basedOn w:val="Normal"/>
    <w:next w:val="Normal"/>
    <w:autoRedefine/>
    <w:uiPriority w:val="39"/>
    <w:unhideWhenUsed/>
    <w:rsid w:val="004D48A1"/>
    <w:pPr>
      <w:spacing w:after="100"/>
      <w:ind w:left="220"/>
    </w:pPr>
  </w:style>
  <w:style w:type="character" w:styleId="Hyperlink">
    <w:name w:val="Hyperlink"/>
    <w:basedOn w:val="DefaultParagraphFont"/>
    <w:uiPriority w:val="99"/>
    <w:unhideWhenUsed/>
    <w:rsid w:val="004D48A1"/>
    <w:rPr>
      <w:color w:val="467886" w:themeColor="hyperlink"/>
      <w:u w:val="single"/>
    </w:rPr>
  </w:style>
  <w:style w:type="paragraph" w:styleId="Header">
    <w:name w:val="header"/>
    <w:basedOn w:val="Normal"/>
    <w:link w:val="HeaderChar"/>
    <w:uiPriority w:val="99"/>
    <w:unhideWhenUsed/>
    <w:rsid w:val="006640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0A3"/>
  </w:style>
  <w:style w:type="paragraph" w:styleId="Footer">
    <w:name w:val="footer"/>
    <w:basedOn w:val="Normal"/>
    <w:link w:val="FooterChar"/>
    <w:uiPriority w:val="99"/>
    <w:unhideWhenUsed/>
    <w:rsid w:val="006640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0A3"/>
  </w:style>
  <w:style w:type="character" w:styleId="UnresolvedMention">
    <w:name w:val="Unresolved Mention"/>
    <w:basedOn w:val="DefaultParagraphFont"/>
    <w:uiPriority w:val="99"/>
    <w:semiHidden/>
    <w:unhideWhenUsed/>
    <w:rsid w:val="00F63ED4"/>
    <w:rPr>
      <w:color w:val="605E5C"/>
      <w:shd w:val="clear" w:color="auto" w:fill="E1DFDD"/>
    </w:rPr>
  </w:style>
  <w:style w:type="character" w:styleId="FollowedHyperlink">
    <w:name w:val="FollowedHyperlink"/>
    <w:basedOn w:val="DefaultParagraphFont"/>
    <w:uiPriority w:val="99"/>
    <w:semiHidden/>
    <w:unhideWhenUsed/>
    <w:rsid w:val="006515B9"/>
    <w:rPr>
      <w:color w:val="96607D" w:themeColor="followedHyperlink"/>
      <w:u w:val="single"/>
    </w:rPr>
  </w:style>
  <w:style w:type="paragraph" w:styleId="TOC3">
    <w:name w:val="toc 3"/>
    <w:basedOn w:val="Normal"/>
    <w:next w:val="Normal"/>
    <w:autoRedefine/>
    <w:uiPriority w:val="39"/>
    <w:unhideWhenUsed/>
    <w:rsid w:val="00B46E9B"/>
    <w:pPr>
      <w:spacing w:after="100"/>
      <w:ind w:left="440"/>
    </w:pPr>
  </w:style>
  <w:style w:type="paragraph" w:styleId="FootnoteText">
    <w:name w:val="footnote text"/>
    <w:basedOn w:val="Normal"/>
    <w:link w:val="FootnoteTextChar"/>
    <w:uiPriority w:val="99"/>
    <w:semiHidden/>
    <w:unhideWhenUsed/>
    <w:rsid w:val="001516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5167F"/>
    <w:rPr>
      <w:sz w:val="20"/>
      <w:szCs w:val="20"/>
    </w:rPr>
  </w:style>
  <w:style w:type="character" w:styleId="FootnoteReference">
    <w:name w:val="footnote reference"/>
    <w:basedOn w:val="DefaultParagraphFont"/>
    <w:uiPriority w:val="99"/>
    <w:semiHidden/>
    <w:unhideWhenUsed/>
    <w:rsid w:val="0015167F"/>
    <w:rPr>
      <w:vertAlign w:val="superscript"/>
    </w:rPr>
  </w:style>
  <w:style w:type="character" w:styleId="CommentReference">
    <w:name w:val="annotation reference"/>
    <w:basedOn w:val="DefaultParagraphFont"/>
    <w:uiPriority w:val="99"/>
    <w:semiHidden/>
    <w:unhideWhenUsed/>
    <w:rsid w:val="00EE3CC4"/>
    <w:rPr>
      <w:sz w:val="16"/>
      <w:szCs w:val="16"/>
    </w:rPr>
  </w:style>
  <w:style w:type="paragraph" w:styleId="CommentText">
    <w:name w:val="annotation text"/>
    <w:basedOn w:val="Normal"/>
    <w:link w:val="CommentTextChar"/>
    <w:uiPriority w:val="99"/>
    <w:semiHidden/>
    <w:unhideWhenUsed/>
    <w:rsid w:val="00EE3CC4"/>
    <w:pPr>
      <w:spacing w:line="240" w:lineRule="auto"/>
    </w:pPr>
    <w:rPr>
      <w:sz w:val="20"/>
      <w:szCs w:val="20"/>
    </w:rPr>
  </w:style>
  <w:style w:type="character" w:customStyle="1" w:styleId="CommentTextChar">
    <w:name w:val="Comment Text Char"/>
    <w:basedOn w:val="DefaultParagraphFont"/>
    <w:link w:val="CommentText"/>
    <w:uiPriority w:val="99"/>
    <w:semiHidden/>
    <w:rsid w:val="00EE3CC4"/>
    <w:rPr>
      <w:sz w:val="20"/>
      <w:szCs w:val="20"/>
    </w:rPr>
  </w:style>
  <w:style w:type="paragraph" w:styleId="CommentSubject">
    <w:name w:val="annotation subject"/>
    <w:basedOn w:val="CommentText"/>
    <w:next w:val="CommentText"/>
    <w:link w:val="CommentSubjectChar"/>
    <w:uiPriority w:val="99"/>
    <w:semiHidden/>
    <w:unhideWhenUsed/>
    <w:rsid w:val="00EE3CC4"/>
    <w:rPr>
      <w:b/>
      <w:bCs/>
    </w:rPr>
  </w:style>
  <w:style w:type="character" w:customStyle="1" w:styleId="CommentSubjectChar">
    <w:name w:val="Comment Subject Char"/>
    <w:basedOn w:val="CommentTextChar"/>
    <w:link w:val="CommentSubject"/>
    <w:uiPriority w:val="99"/>
    <w:semiHidden/>
    <w:rsid w:val="00EE3C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2702">
      <w:bodyDiv w:val="1"/>
      <w:marLeft w:val="0"/>
      <w:marRight w:val="0"/>
      <w:marTop w:val="0"/>
      <w:marBottom w:val="0"/>
      <w:divBdr>
        <w:top w:val="none" w:sz="0" w:space="0" w:color="auto"/>
        <w:left w:val="none" w:sz="0" w:space="0" w:color="auto"/>
        <w:bottom w:val="none" w:sz="0" w:space="0" w:color="auto"/>
        <w:right w:val="none" w:sz="0" w:space="0" w:color="auto"/>
      </w:divBdr>
    </w:div>
    <w:div w:id="212742488">
      <w:bodyDiv w:val="1"/>
      <w:marLeft w:val="0"/>
      <w:marRight w:val="0"/>
      <w:marTop w:val="0"/>
      <w:marBottom w:val="0"/>
      <w:divBdr>
        <w:top w:val="none" w:sz="0" w:space="0" w:color="auto"/>
        <w:left w:val="none" w:sz="0" w:space="0" w:color="auto"/>
        <w:bottom w:val="none" w:sz="0" w:space="0" w:color="auto"/>
        <w:right w:val="none" w:sz="0" w:space="0" w:color="auto"/>
      </w:divBdr>
    </w:div>
    <w:div w:id="220219829">
      <w:bodyDiv w:val="1"/>
      <w:marLeft w:val="0"/>
      <w:marRight w:val="0"/>
      <w:marTop w:val="0"/>
      <w:marBottom w:val="0"/>
      <w:divBdr>
        <w:top w:val="none" w:sz="0" w:space="0" w:color="auto"/>
        <w:left w:val="none" w:sz="0" w:space="0" w:color="auto"/>
        <w:bottom w:val="none" w:sz="0" w:space="0" w:color="auto"/>
        <w:right w:val="none" w:sz="0" w:space="0" w:color="auto"/>
      </w:divBdr>
    </w:div>
    <w:div w:id="309753455">
      <w:bodyDiv w:val="1"/>
      <w:marLeft w:val="0"/>
      <w:marRight w:val="0"/>
      <w:marTop w:val="0"/>
      <w:marBottom w:val="0"/>
      <w:divBdr>
        <w:top w:val="none" w:sz="0" w:space="0" w:color="auto"/>
        <w:left w:val="none" w:sz="0" w:space="0" w:color="auto"/>
        <w:bottom w:val="none" w:sz="0" w:space="0" w:color="auto"/>
        <w:right w:val="none" w:sz="0" w:space="0" w:color="auto"/>
      </w:divBdr>
    </w:div>
    <w:div w:id="444884958">
      <w:bodyDiv w:val="1"/>
      <w:marLeft w:val="0"/>
      <w:marRight w:val="0"/>
      <w:marTop w:val="0"/>
      <w:marBottom w:val="0"/>
      <w:divBdr>
        <w:top w:val="none" w:sz="0" w:space="0" w:color="auto"/>
        <w:left w:val="none" w:sz="0" w:space="0" w:color="auto"/>
        <w:bottom w:val="none" w:sz="0" w:space="0" w:color="auto"/>
        <w:right w:val="none" w:sz="0" w:space="0" w:color="auto"/>
      </w:divBdr>
    </w:div>
    <w:div w:id="450245978">
      <w:bodyDiv w:val="1"/>
      <w:marLeft w:val="0"/>
      <w:marRight w:val="0"/>
      <w:marTop w:val="0"/>
      <w:marBottom w:val="0"/>
      <w:divBdr>
        <w:top w:val="none" w:sz="0" w:space="0" w:color="auto"/>
        <w:left w:val="none" w:sz="0" w:space="0" w:color="auto"/>
        <w:bottom w:val="none" w:sz="0" w:space="0" w:color="auto"/>
        <w:right w:val="none" w:sz="0" w:space="0" w:color="auto"/>
      </w:divBdr>
    </w:div>
    <w:div w:id="971135709">
      <w:bodyDiv w:val="1"/>
      <w:marLeft w:val="0"/>
      <w:marRight w:val="0"/>
      <w:marTop w:val="0"/>
      <w:marBottom w:val="0"/>
      <w:divBdr>
        <w:top w:val="none" w:sz="0" w:space="0" w:color="auto"/>
        <w:left w:val="none" w:sz="0" w:space="0" w:color="auto"/>
        <w:bottom w:val="none" w:sz="0" w:space="0" w:color="auto"/>
        <w:right w:val="none" w:sz="0" w:space="0" w:color="auto"/>
      </w:divBdr>
    </w:div>
    <w:div w:id="1373458125">
      <w:bodyDiv w:val="1"/>
      <w:marLeft w:val="0"/>
      <w:marRight w:val="0"/>
      <w:marTop w:val="0"/>
      <w:marBottom w:val="0"/>
      <w:divBdr>
        <w:top w:val="none" w:sz="0" w:space="0" w:color="auto"/>
        <w:left w:val="none" w:sz="0" w:space="0" w:color="auto"/>
        <w:bottom w:val="none" w:sz="0" w:space="0" w:color="auto"/>
        <w:right w:val="none" w:sz="0" w:space="0" w:color="auto"/>
      </w:divBdr>
    </w:div>
    <w:div w:id="1714227413">
      <w:bodyDiv w:val="1"/>
      <w:marLeft w:val="0"/>
      <w:marRight w:val="0"/>
      <w:marTop w:val="0"/>
      <w:marBottom w:val="0"/>
      <w:divBdr>
        <w:top w:val="none" w:sz="0" w:space="0" w:color="auto"/>
        <w:left w:val="none" w:sz="0" w:space="0" w:color="auto"/>
        <w:bottom w:val="none" w:sz="0" w:space="0" w:color="auto"/>
        <w:right w:val="none" w:sz="0" w:space="0" w:color="auto"/>
      </w:divBdr>
    </w:div>
    <w:div w:id="201911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csitcp.org/paper/13/132csit03.pdf" TargetMode="External"/><Relationship Id="rId2" Type="http://schemas.openxmlformats.org/officeDocument/2006/relationships/hyperlink" Target="https://doi.org/10.1007/978-1-4842-9720-9_38" TargetMode="External"/><Relationship Id="rId1" Type="http://schemas.openxmlformats.org/officeDocument/2006/relationships/hyperlink" Target="https://dergipark.org.tr/en/pub/ngumuh/issue/86158/13614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427F8-95AF-4559-83F8-97D918C6F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29</Pages>
  <Words>9173</Words>
  <Characters>52287</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FINDLAY</dc:creator>
  <cp:keywords/>
  <dc:description/>
  <cp:lastModifiedBy>Harry Findlay</cp:lastModifiedBy>
  <cp:revision>66</cp:revision>
  <dcterms:created xsi:type="dcterms:W3CDTF">2025-04-23T14:57:00Z</dcterms:created>
  <dcterms:modified xsi:type="dcterms:W3CDTF">2025-04-25T15:45:00Z</dcterms:modified>
</cp:coreProperties>
</file>